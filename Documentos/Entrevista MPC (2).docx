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4E601" w14:textId="77777777" w:rsidR="00C4328D" w:rsidRDefault="00C4328D" w:rsidP="00C4328D">
      <w:pPr>
        <w:jc w:val="center"/>
        <w:rPr>
          <w:ins w:id="0" w:author="CAUA GABRIEL SANTOS BARROS" w:date="2025-05-27T22:53:00Z" w16du:dateUtc="2025-05-28T01:53:00Z"/>
          <w:rFonts w:ascii="Arial" w:eastAsia="Aptos" w:hAnsi="Arial" w:cs="Arial"/>
          <w:b/>
          <w:bCs/>
          <w:sz w:val="28"/>
          <w:szCs w:val="28"/>
        </w:rPr>
      </w:pPr>
      <w:proofErr w:type="spellStart"/>
      <w:ins w:id="1" w:author="CAUA GABRIEL SANTOS BARROS" w:date="2025-05-27T22:47:00Z">
        <w:r w:rsidRPr="001467DC">
          <w:rPr>
            <w:rFonts w:ascii="Arial" w:eastAsia="Aptos" w:hAnsi="Arial" w:cs="Arial"/>
            <w:b/>
            <w:bCs/>
            <w:sz w:val="28"/>
            <w:szCs w:val="28"/>
            <w:rPrChange w:id="2" w:author="CAUA GABRIEL SANTOS BARROS" w:date="2025-05-27T22:53:00Z" w16du:dateUtc="2025-05-28T01:53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CodeTuga</w:t>
        </w:r>
      </w:ins>
      <w:proofErr w:type="spellEnd"/>
    </w:p>
    <w:p w14:paraId="32D0FBC4" w14:textId="77777777" w:rsidR="001467DC" w:rsidRPr="0043501C" w:rsidRDefault="001467DC">
      <w:pPr>
        <w:jc w:val="center"/>
        <w:rPr>
          <w:ins w:id="3" w:author="CAUA GABRIEL SANTOS BARROS" w:date="2025-05-27T22:47:00Z"/>
          <w:rFonts w:ascii="Arial" w:eastAsia="Aptos" w:hAnsi="Arial" w:cs="Arial"/>
          <w:sz w:val="28"/>
          <w:szCs w:val="28"/>
          <w:rPrChange w:id="4" w:author="CAUA GABRIEL SANTOS BARROS" w:date="2025-05-27T22:56:00Z" w16du:dateUtc="2025-05-28T01:56:00Z">
            <w:rPr>
              <w:ins w:id="5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6" w:author="CAUA GABRIEL SANTOS BARROS" w:date="2025-05-27T22:49:00Z" w16du:dateUtc="2025-05-28T01:49:00Z">
          <w:pPr/>
        </w:pPrChange>
      </w:pPr>
    </w:p>
    <w:p w14:paraId="399856E8" w14:textId="77777777" w:rsidR="00C4328D" w:rsidRPr="0043501C" w:rsidRDefault="00C4328D">
      <w:pPr>
        <w:jc w:val="center"/>
        <w:rPr>
          <w:ins w:id="7" w:author="CAUA GABRIEL SANTOS BARROS" w:date="2025-05-27T22:47:00Z"/>
          <w:rFonts w:ascii="Arial" w:eastAsia="Aptos" w:hAnsi="Arial" w:cs="Arial"/>
          <w:rPrChange w:id="8" w:author="CAUA GABRIEL SANTOS BARROS" w:date="2025-05-27T22:56:00Z" w16du:dateUtc="2025-05-28T01:56:00Z">
            <w:rPr>
              <w:ins w:id="9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10" w:author="CAUA GABRIEL SANTOS BARROS" w:date="2025-05-27T22:49:00Z" w16du:dateUtc="2025-05-28T01:49:00Z">
          <w:pPr/>
        </w:pPrChange>
      </w:pPr>
      <w:ins w:id="11" w:author="CAUA GABRIEL SANTOS BARROS" w:date="2025-05-27T22:47:00Z">
        <w:r w:rsidRPr="0043501C">
          <w:rPr>
            <w:rFonts w:ascii="Arial" w:eastAsia="Aptos" w:hAnsi="Arial" w:cs="Arial"/>
            <w:rPrChange w:id="12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Cauã Gabriel Santos Barros</w:t>
        </w:r>
      </w:ins>
    </w:p>
    <w:p w14:paraId="244AD202" w14:textId="77777777" w:rsidR="00C4328D" w:rsidRPr="0043501C" w:rsidRDefault="00C4328D">
      <w:pPr>
        <w:jc w:val="center"/>
        <w:rPr>
          <w:ins w:id="13" w:author="CAUA GABRIEL SANTOS BARROS" w:date="2025-05-27T22:47:00Z"/>
          <w:rFonts w:ascii="Arial" w:eastAsia="Aptos" w:hAnsi="Arial" w:cs="Arial"/>
          <w:rPrChange w:id="14" w:author="CAUA GABRIEL SANTOS BARROS" w:date="2025-05-27T22:56:00Z" w16du:dateUtc="2025-05-28T01:56:00Z">
            <w:rPr>
              <w:ins w:id="15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16" w:author="CAUA GABRIEL SANTOS BARROS" w:date="2025-05-27T22:49:00Z" w16du:dateUtc="2025-05-28T01:49:00Z">
          <w:pPr/>
        </w:pPrChange>
      </w:pPr>
      <w:ins w:id="17" w:author="CAUA GABRIEL SANTOS BARROS" w:date="2025-05-27T22:47:00Z">
        <w:r w:rsidRPr="0043501C">
          <w:rPr>
            <w:rFonts w:ascii="Arial" w:eastAsia="Aptos" w:hAnsi="Arial" w:cs="Arial"/>
            <w:rPrChange w:id="18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Gustavo de Oliveira Rego Morais</w:t>
        </w:r>
      </w:ins>
    </w:p>
    <w:p w14:paraId="65676B65" w14:textId="77777777" w:rsidR="00C4328D" w:rsidRPr="0043501C" w:rsidRDefault="00C4328D">
      <w:pPr>
        <w:jc w:val="center"/>
        <w:rPr>
          <w:ins w:id="19" w:author="CAUA GABRIEL SANTOS BARROS" w:date="2025-05-27T22:47:00Z"/>
          <w:rFonts w:ascii="Arial" w:eastAsia="Aptos" w:hAnsi="Arial" w:cs="Arial"/>
          <w:rPrChange w:id="20" w:author="CAUA GABRIEL SANTOS BARROS" w:date="2025-05-27T22:56:00Z" w16du:dateUtc="2025-05-28T01:56:00Z">
            <w:rPr>
              <w:ins w:id="21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22" w:author="CAUA GABRIEL SANTOS BARROS" w:date="2025-05-27T22:49:00Z" w16du:dateUtc="2025-05-28T01:49:00Z">
          <w:pPr/>
        </w:pPrChange>
      </w:pPr>
      <w:proofErr w:type="spellStart"/>
      <w:ins w:id="23" w:author="CAUA GABRIEL SANTOS BARROS" w:date="2025-05-27T22:47:00Z">
        <w:r w:rsidRPr="0043501C">
          <w:rPr>
            <w:rFonts w:ascii="Arial" w:eastAsia="Aptos" w:hAnsi="Arial" w:cs="Arial"/>
            <w:rPrChange w:id="24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Italo</w:t>
        </w:r>
        <w:proofErr w:type="spellEnd"/>
        <w:r w:rsidRPr="0043501C">
          <w:rPr>
            <w:rFonts w:ascii="Arial" w:eastAsia="Aptos" w:hAnsi="Arial" w:cs="Arial"/>
            <w:rPrChange w:id="25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 xml:space="preserve"> Francisco Almeida de Oliveiras</w:t>
        </w:r>
      </w:ins>
    </w:p>
    <w:p w14:paraId="4B8FE545" w14:textId="77777777" w:rsidR="00C4328D" w:rsidRPr="0043501C" w:rsidRDefault="00C4328D">
      <w:pPr>
        <w:jc w:val="center"/>
        <w:rPr>
          <w:ins w:id="26" w:author="CAUA GABRIEL SANTOS BARROS" w:date="2025-05-27T22:47:00Z"/>
          <w:rFonts w:ascii="Arial" w:eastAsia="Aptos" w:hAnsi="Arial" w:cs="Arial"/>
          <w:rPrChange w:id="27" w:author="CAUA GABRIEL SANTOS BARROS" w:date="2025-05-27T22:56:00Z" w16du:dateUtc="2025-05-28T01:56:00Z">
            <w:rPr>
              <w:ins w:id="28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29" w:author="CAUA GABRIEL SANTOS BARROS" w:date="2025-05-27T22:49:00Z" w16du:dateUtc="2025-05-28T01:49:00Z">
          <w:pPr/>
        </w:pPrChange>
      </w:pPr>
      <w:ins w:id="30" w:author="CAUA GABRIEL SANTOS BARROS" w:date="2025-05-27T22:47:00Z">
        <w:r w:rsidRPr="0043501C">
          <w:rPr>
            <w:rFonts w:ascii="Arial" w:eastAsia="Aptos" w:hAnsi="Arial" w:cs="Arial"/>
            <w:rPrChange w:id="31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João Pedro Miranda Sousa</w:t>
        </w:r>
      </w:ins>
    </w:p>
    <w:p w14:paraId="414174A4" w14:textId="77777777" w:rsidR="00C4328D" w:rsidRPr="0043501C" w:rsidRDefault="00C4328D" w:rsidP="00C4328D">
      <w:pPr>
        <w:rPr>
          <w:ins w:id="32" w:author="CAUA GABRIEL SANTOS BARROS" w:date="2025-05-27T22:50:00Z" w16du:dateUtc="2025-05-28T01:50:00Z"/>
          <w:rFonts w:ascii="Arial" w:eastAsia="Aptos" w:hAnsi="Arial" w:cs="Arial"/>
          <w:i/>
          <w:rPrChange w:id="33" w:author="CAUA GABRIEL SANTOS BARROS" w:date="2025-05-27T22:56:00Z" w16du:dateUtc="2025-05-28T01:56:00Z">
            <w:rPr>
              <w:ins w:id="34" w:author="CAUA GABRIEL SANTOS BARROS" w:date="2025-05-27T22:50:00Z" w16du:dateUtc="2025-05-28T01:50:00Z"/>
              <w:rFonts w:ascii="Arial" w:eastAsia="Aptos" w:hAnsi="Arial" w:cs="Arial"/>
              <w:b/>
              <w:bCs/>
              <w:i/>
            </w:rPr>
          </w:rPrChange>
        </w:rPr>
      </w:pPr>
    </w:p>
    <w:p w14:paraId="6A5B7143" w14:textId="79760F9A" w:rsidR="00C4328D" w:rsidRPr="0043501C" w:rsidRDefault="00C4328D">
      <w:pPr>
        <w:jc w:val="center"/>
        <w:rPr>
          <w:ins w:id="35" w:author="CAUA GABRIEL SANTOS BARROS" w:date="2025-05-27T22:47:00Z"/>
          <w:rFonts w:ascii="Arial" w:eastAsia="Aptos" w:hAnsi="Arial" w:cs="Arial"/>
          <w:rPrChange w:id="36" w:author="CAUA GABRIEL SANTOS BARROS" w:date="2025-05-27T22:56:00Z" w16du:dateUtc="2025-05-28T01:56:00Z">
            <w:rPr>
              <w:ins w:id="37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38" w:author="CAUA GABRIEL SANTOS BARROS" w:date="2025-05-27T22:50:00Z" w16du:dateUtc="2025-05-28T01:50:00Z">
          <w:pPr/>
        </w:pPrChange>
      </w:pPr>
      <w:ins w:id="39" w:author="CAUA GABRIEL SANTOS BARROS" w:date="2025-05-27T22:47:00Z">
        <w:r w:rsidRPr="0043501C">
          <w:rPr>
            <w:rFonts w:ascii="Arial" w:eastAsia="Aptos" w:hAnsi="Arial" w:cs="Arial"/>
            <w:i/>
            <w:rPrChange w:id="40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Cliente / </w:t>
        </w:r>
        <w:proofErr w:type="spellStart"/>
        <w:r w:rsidRPr="0043501C">
          <w:rPr>
            <w:rFonts w:ascii="Arial" w:eastAsia="Aptos" w:hAnsi="Arial" w:cs="Arial"/>
            <w:i/>
            <w:rPrChange w:id="41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>Product</w:t>
        </w:r>
        <w:proofErr w:type="spellEnd"/>
        <w:r w:rsidRPr="0043501C">
          <w:rPr>
            <w:rFonts w:ascii="Arial" w:eastAsia="Aptos" w:hAnsi="Arial" w:cs="Arial"/>
            <w:i/>
            <w:rPrChange w:id="42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 </w:t>
        </w:r>
        <w:proofErr w:type="spellStart"/>
        <w:r w:rsidRPr="0043501C">
          <w:rPr>
            <w:rFonts w:ascii="Arial" w:eastAsia="Aptos" w:hAnsi="Arial" w:cs="Arial"/>
            <w:i/>
            <w:rPrChange w:id="43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>Owner</w:t>
        </w:r>
        <w:proofErr w:type="spellEnd"/>
        <w:r w:rsidRPr="0043501C">
          <w:rPr>
            <w:rFonts w:ascii="Arial" w:eastAsia="Aptos" w:hAnsi="Arial" w:cs="Arial"/>
            <w:i/>
            <w:rPrChange w:id="44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: </w:t>
        </w:r>
        <w:proofErr w:type="spellStart"/>
        <w:r w:rsidRPr="0043501C">
          <w:rPr>
            <w:rFonts w:ascii="Arial" w:eastAsia="Aptos" w:hAnsi="Arial" w:cs="Arial"/>
            <w:i/>
            <w:rPrChange w:id="45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>Arlison</w:t>
        </w:r>
        <w:proofErr w:type="spellEnd"/>
        <w:r w:rsidRPr="0043501C">
          <w:rPr>
            <w:rFonts w:ascii="Arial" w:eastAsia="Aptos" w:hAnsi="Arial" w:cs="Arial"/>
            <w:i/>
            <w:rPrChange w:id="46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 Gaspar de Oliveira</w:t>
        </w:r>
      </w:ins>
    </w:p>
    <w:p w14:paraId="62A6644C" w14:textId="77777777" w:rsidR="00C4328D" w:rsidRDefault="00C4328D" w:rsidP="00C4328D">
      <w:pPr>
        <w:rPr>
          <w:ins w:id="47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EEEF557" w14:textId="77777777" w:rsidR="00C4328D" w:rsidRDefault="00C4328D" w:rsidP="00C4328D">
      <w:pPr>
        <w:rPr>
          <w:ins w:id="48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DE9BE50" w14:textId="77777777" w:rsidR="00C4328D" w:rsidRDefault="00C4328D" w:rsidP="00C4328D">
      <w:pPr>
        <w:rPr>
          <w:ins w:id="49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4AF1A5CA" w14:textId="77777777" w:rsidR="00C4328D" w:rsidRDefault="00C4328D" w:rsidP="00C4328D">
      <w:pPr>
        <w:rPr>
          <w:ins w:id="50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1577F9E" w14:textId="4FB23389" w:rsidR="00C4328D" w:rsidRPr="00C4328D" w:rsidRDefault="00C4328D">
      <w:pPr>
        <w:jc w:val="center"/>
        <w:rPr>
          <w:ins w:id="51" w:author="CAUA GABRIEL SANTOS BARROS" w:date="2025-05-27T22:47:00Z"/>
          <w:rFonts w:ascii="Arial" w:eastAsia="Aptos" w:hAnsi="Arial" w:cs="Arial"/>
          <w:b/>
          <w:bCs/>
          <w:rPrChange w:id="52" w:author="CAUA GABRIEL SANTOS BARROS" w:date="2025-05-27T22:48:00Z" w16du:dateUtc="2025-05-28T01:48:00Z">
            <w:rPr>
              <w:ins w:id="53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54" w:author="CAUA GABRIEL SANTOS BARROS" w:date="2025-05-27T22:50:00Z" w16du:dateUtc="2025-05-28T01:50:00Z">
          <w:pPr/>
        </w:pPrChange>
      </w:pPr>
      <w:ins w:id="55" w:author="CAUA GABRIEL SANTOS BARROS" w:date="2025-05-27T22:47:00Z">
        <w:r w:rsidRPr="00C4328D">
          <w:rPr>
            <w:rFonts w:ascii="Arial" w:eastAsia="Aptos" w:hAnsi="Arial" w:cs="Arial"/>
            <w:b/>
            <w:bCs/>
            <w:rPrChange w:id="56" w:author="CAUA GABRIEL SANTOS BARROS" w:date="2025-05-27T22:48:00Z" w16du:dateUtc="2025-05-28T01:48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Roteiro de Entrevista para Levantamento e Elicitação de Requisitos do Sistema de</w:t>
        </w:r>
      </w:ins>
      <w:ins w:id="57" w:author="CAUA GABRIEL SANTOS BARROS" w:date="2025-05-27T22:50:00Z" w16du:dateUtc="2025-05-28T01:50:00Z">
        <w:r>
          <w:rPr>
            <w:rFonts w:ascii="Arial" w:eastAsia="Aptos" w:hAnsi="Arial" w:cs="Arial"/>
            <w:b/>
            <w:bCs/>
          </w:rPr>
          <w:t xml:space="preserve"> </w:t>
        </w:r>
      </w:ins>
      <w:ins w:id="58" w:author="CAUA GABRIEL SANTOS BARROS" w:date="2025-05-27T22:47:00Z">
        <w:r w:rsidRPr="00C4328D">
          <w:rPr>
            <w:rFonts w:ascii="Arial" w:eastAsia="Aptos" w:hAnsi="Arial" w:cs="Arial"/>
            <w:b/>
            <w:bCs/>
            <w:rPrChange w:id="59" w:author="CAUA GABRIEL SANTOS BARROS" w:date="2025-05-27T22:48:00Z" w16du:dateUtc="2025-05-28T01:48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Montagem de Computadores Personalizados</w:t>
        </w:r>
      </w:ins>
    </w:p>
    <w:p w14:paraId="757B7BC6" w14:textId="51B38440" w:rsidR="00C4328D" w:rsidRDefault="0043501C" w:rsidP="00C4328D">
      <w:pPr>
        <w:jc w:val="center"/>
        <w:rPr>
          <w:ins w:id="60" w:author="CAUA GABRIEL SANTOS BARROS" w:date="2025-05-27T23:02:00Z" w16du:dateUtc="2025-05-28T02:02:00Z"/>
          <w:rFonts w:ascii="Arial" w:eastAsia="Aptos" w:hAnsi="Arial" w:cs="Arial"/>
          <w:b/>
          <w:bCs/>
        </w:rPr>
      </w:pPr>
      <w:ins w:id="61" w:author="CAUA GABRIEL SANTOS BARROS" w:date="2025-05-27T22:51:00Z" w16du:dateUtc="2025-05-28T01:51:00Z">
        <w:r w:rsidRPr="00C4328D">
          <w:rPr>
            <w:rFonts w:ascii="Arial" w:eastAsia="Aptos" w:hAnsi="Arial" w:cs="Arial"/>
            <w:b/>
            <w:bCs/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B25C7B8" wp14:editId="6EE57858">
                  <wp:simplePos x="0" y="0"/>
                  <wp:positionH relativeFrom="margin">
                    <wp:align>right</wp:align>
                  </wp:positionH>
                  <wp:positionV relativeFrom="paragraph">
                    <wp:posOffset>257175</wp:posOffset>
                  </wp:positionV>
                  <wp:extent cx="2571750" cy="1404620"/>
                  <wp:effectExtent l="0" t="0" r="0" b="0"/>
                  <wp:wrapSquare wrapText="bothSides"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6570C" w14:textId="77777777" w:rsidR="00C4328D" w:rsidRPr="00C4328D" w:rsidRDefault="00C4328D">
                              <w:pPr>
                                <w:jc w:val="both"/>
                                <w:rPr>
                                  <w:ins w:id="62" w:author="CAUA GABRIEL SANTOS BARROS" w:date="2025-05-27T22:51:00Z" w16du:dateUtc="2025-05-28T01:51:00Z"/>
                                  <w:rFonts w:ascii="Arial" w:eastAsia="Aptos" w:hAnsi="Arial" w:cs="Arial"/>
                                  <w:rPrChange w:id="63" w:author="CAUA GABRIEL SANTOS BARROS" w:date="2025-05-27T22:51:00Z" w16du:dateUtc="2025-05-28T01:51:00Z">
                                    <w:rPr>
                                      <w:ins w:id="64" w:author="CAUA GABRIEL SANTOS BARROS" w:date="2025-05-27T22:51:00Z" w16du:dateUtc="2025-05-28T01:51:00Z"/>
                                      <w:rFonts w:ascii="Arial" w:eastAsia="Aptos" w:hAnsi="Arial" w:cs="Arial"/>
                                      <w:b/>
                                      <w:bCs/>
                                    </w:rPr>
                                  </w:rPrChange>
                                </w:rPr>
                                <w:pPrChange w:id="65" w:author="CAUA GABRIEL SANTOS BARROS" w:date="2025-05-27T22:51:00Z" w16du:dateUtc="2025-05-28T01:51:00Z">
                                  <w:pPr/>
                                </w:pPrChange>
                              </w:pPr>
                              <w:ins w:id="66" w:author="CAUA GABRIEL SANTOS BARROS" w:date="2025-05-27T22:51:00Z" w16du:dateUtc="2025-05-28T01:51:00Z">
                                <w:r w:rsidRPr="00C4328D">
                                  <w:rPr>
                                    <w:rFonts w:ascii="Arial" w:eastAsia="Aptos" w:hAnsi="Arial" w:cs="Arial"/>
                                    <w:rPrChange w:id="67" w:author="CAUA GABRIEL SANTOS BARROS" w:date="2025-05-27T22:51:00Z" w16du:dateUtc="2025-05-28T01:51:00Z">
                                      <w:rPr>
                                        <w:rFonts w:ascii="Arial" w:eastAsia="Aptos" w:hAnsi="Arial" w:cs="Arial"/>
                                        <w:b/>
                                        <w:bCs/>
                                      </w:rPr>
                                    </w:rPrChange>
                                  </w:rPr>
                                  <w:t>O propósito desta entrevista é compreender o contexto da organização, identificar os principais desafios enfrentados, levantar as necessidades dos usuários e coletar informações essenciais para a definição precisa do escopo e das funcionalidades do sistema a ser desenvolvido.</w:t>
                                </w:r>
                              </w:ins>
                            </w:p>
                            <w:p w14:paraId="515E3319" w14:textId="339F1021" w:rsidR="00C4328D" w:rsidRDefault="00C4328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25C7B8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151.3pt;margin-top:20.25pt;width:202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" filled="f" stroked="f">
                  <v:textbox style="mso-fit-shape-to-text:t">
                    <w:txbxContent>
                      <w:p w14:paraId="5416570C" w14:textId="77777777" w:rsidR="00C4328D" w:rsidRPr="00C4328D" w:rsidRDefault="00C4328D">
                        <w:pPr>
                          <w:jc w:val="both"/>
                          <w:rPr>
                            <w:ins w:id="68" w:author="CAUA GABRIEL SANTOS BARROS" w:date="2025-05-27T22:51:00Z" w16du:dateUtc="2025-05-28T01:51:00Z"/>
                            <w:rFonts w:ascii="Arial" w:eastAsia="Aptos" w:hAnsi="Arial" w:cs="Arial"/>
                            <w:rPrChange w:id="69" w:author="CAUA GABRIEL SANTOS BARROS" w:date="2025-05-27T22:51:00Z" w16du:dateUtc="2025-05-28T01:51:00Z">
                              <w:rPr>
                                <w:ins w:id="70" w:author="CAUA GABRIEL SANTOS BARROS" w:date="2025-05-27T22:51:00Z" w16du:dateUtc="2025-05-28T01:51:00Z"/>
                                <w:rFonts w:ascii="Arial" w:eastAsia="Aptos" w:hAnsi="Arial" w:cs="Arial"/>
                                <w:b/>
                                <w:bCs/>
                              </w:rPr>
                            </w:rPrChange>
                          </w:rPr>
                          <w:pPrChange w:id="71" w:author="CAUA GABRIEL SANTOS BARROS" w:date="2025-05-27T22:51:00Z" w16du:dateUtc="2025-05-28T01:51:00Z">
                            <w:pPr/>
                          </w:pPrChange>
                        </w:pPr>
                        <w:ins w:id="72" w:author="CAUA GABRIEL SANTOS BARROS" w:date="2025-05-27T22:51:00Z" w16du:dateUtc="2025-05-28T01:51:00Z">
                          <w:r w:rsidRPr="00C4328D">
                            <w:rPr>
                              <w:rFonts w:ascii="Arial" w:eastAsia="Aptos" w:hAnsi="Arial" w:cs="Arial"/>
                              <w:rPrChange w:id="73" w:author="CAUA GABRIEL SANTOS BARROS" w:date="2025-05-27T22:51:00Z" w16du:dateUtc="2025-05-28T01:51:00Z">
                                <w:rPr>
                                  <w:rFonts w:ascii="Arial" w:eastAsia="Aptos" w:hAnsi="Arial" w:cs="Arial"/>
                                  <w:b/>
                                  <w:bCs/>
                                </w:rPr>
                              </w:rPrChange>
                            </w:rPr>
                            <w:t>O propósito desta entrevista é compreender o contexto da organização, identificar os principais desafios enfrentados, levantar as necessidades dos usuários e coletar informações essenciais para a definição precisa do escopo e das funcionalidades do sistema a ser desenvolvido.</w:t>
                          </w:r>
                        </w:ins>
                      </w:p>
                      <w:p w14:paraId="515E3319" w14:textId="339F1021" w:rsidR="00C4328D" w:rsidRDefault="00C4328D"/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207C44AD" w14:textId="2C08A1A4" w:rsidR="0043501C" w:rsidRDefault="0043501C" w:rsidP="00C4328D">
      <w:pPr>
        <w:jc w:val="center"/>
        <w:rPr>
          <w:ins w:id="74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7E6DFAF7" w14:textId="45DD3127" w:rsidR="00C4328D" w:rsidRDefault="00C4328D" w:rsidP="00C4328D">
      <w:pPr>
        <w:jc w:val="center"/>
        <w:rPr>
          <w:ins w:id="75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530BBAE6" w14:textId="77777777" w:rsidR="00C4328D" w:rsidRDefault="00C4328D" w:rsidP="00C4328D">
      <w:pPr>
        <w:jc w:val="center"/>
        <w:rPr>
          <w:ins w:id="76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5F622897" w14:textId="77777777" w:rsidR="00C4328D" w:rsidRDefault="00C4328D" w:rsidP="00C4328D">
      <w:pPr>
        <w:jc w:val="center"/>
        <w:rPr>
          <w:ins w:id="77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4654E129" w14:textId="77777777" w:rsidR="00C4328D" w:rsidRDefault="00C4328D" w:rsidP="00C4328D">
      <w:pPr>
        <w:jc w:val="center"/>
        <w:rPr>
          <w:ins w:id="78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2C4ED868" w14:textId="77777777" w:rsidR="00C4328D" w:rsidRDefault="00C4328D" w:rsidP="00C4328D">
      <w:pPr>
        <w:jc w:val="center"/>
        <w:rPr>
          <w:ins w:id="79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5E1B2517" w14:textId="77777777" w:rsidR="00C4328D" w:rsidRDefault="00C4328D" w:rsidP="00C4328D">
      <w:pPr>
        <w:jc w:val="center"/>
        <w:rPr>
          <w:ins w:id="80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894DA11" w14:textId="77777777" w:rsidR="00C4328D" w:rsidRDefault="00C4328D" w:rsidP="00C4328D">
      <w:pPr>
        <w:jc w:val="center"/>
        <w:rPr>
          <w:ins w:id="81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1EE34C4E" w14:textId="77777777" w:rsidR="00C4328D" w:rsidRDefault="00C4328D" w:rsidP="00C4328D">
      <w:pPr>
        <w:jc w:val="center"/>
        <w:rPr>
          <w:ins w:id="82" w:author="CAUA GABRIEL SANTOS BARROS" w:date="2025-05-27T22:59:00Z" w16du:dateUtc="2025-05-28T01:59:00Z"/>
          <w:rFonts w:ascii="Arial" w:eastAsia="Aptos" w:hAnsi="Arial" w:cs="Arial"/>
          <w:b/>
          <w:bCs/>
        </w:rPr>
      </w:pPr>
    </w:p>
    <w:p w14:paraId="78DAE953" w14:textId="77777777" w:rsidR="0043501C" w:rsidRDefault="0043501C" w:rsidP="00C4328D">
      <w:pPr>
        <w:jc w:val="center"/>
        <w:rPr>
          <w:ins w:id="83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7AF74A3F" w14:textId="77777777" w:rsidR="00C4328D" w:rsidRDefault="00C4328D" w:rsidP="00C4328D">
      <w:pPr>
        <w:jc w:val="center"/>
        <w:rPr>
          <w:ins w:id="84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79200BBF" w14:textId="3A83FD85" w:rsidR="00C4328D" w:rsidRPr="00C4328D" w:rsidRDefault="00C4328D">
      <w:pPr>
        <w:jc w:val="center"/>
        <w:rPr>
          <w:ins w:id="85" w:author="CAUA GABRIEL SANTOS BARROS" w:date="2025-05-27T22:47:00Z"/>
          <w:rFonts w:ascii="Arial" w:eastAsia="Aptos" w:hAnsi="Arial" w:cs="Arial"/>
          <w:b/>
          <w:bCs/>
          <w:rPrChange w:id="86" w:author="CAUA GABRIEL SANTOS BARROS" w:date="2025-05-27T22:48:00Z" w16du:dateUtc="2025-05-28T01:48:00Z">
            <w:rPr>
              <w:ins w:id="87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88" w:author="CAUA GABRIEL SANTOS BARROS" w:date="2025-05-27T22:49:00Z" w16du:dateUtc="2025-05-28T01:49:00Z">
          <w:pPr/>
        </w:pPrChange>
      </w:pPr>
      <w:ins w:id="89" w:author="CAUA GABRIEL SANTOS BARROS" w:date="2025-05-27T22:47:00Z">
        <w:r w:rsidRPr="00C4328D">
          <w:rPr>
            <w:rFonts w:ascii="Arial" w:eastAsia="Aptos" w:hAnsi="Arial" w:cs="Arial"/>
            <w:b/>
            <w:bCs/>
            <w:rPrChange w:id="90" w:author="CAUA GABRIEL SANTOS BARROS" w:date="2025-05-27T22:48:00Z" w16du:dateUtc="2025-05-28T01:48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São Luís - MA</w:t>
        </w:r>
      </w:ins>
    </w:p>
    <w:p w14:paraId="688C454B" w14:textId="09C4A4A9" w:rsidR="0043501C" w:rsidRPr="0043501C" w:rsidRDefault="0043501C" w:rsidP="0043501C">
      <w:pPr>
        <w:jc w:val="center"/>
        <w:rPr>
          <w:ins w:id="91" w:author="CAUA GABRIEL SANTOS BARROS" w:date="2025-05-27T23:02:00Z" w16du:dateUtc="2025-05-28T02:02:00Z"/>
          <w:rFonts w:ascii="Arial" w:eastAsia="Aptos" w:hAnsi="Arial" w:cs="Arial"/>
          <w:b/>
          <w:bCs/>
        </w:rPr>
        <w:pPrChange w:id="92" w:author="CAUA GABRIEL SANTOS BARROS" w:date="2025-05-27T23:02:00Z" w16du:dateUtc="2025-05-28T02:02:00Z">
          <w:pPr>
            <w:jc w:val="right"/>
          </w:pPr>
        </w:pPrChange>
      </w:pPr>
      <w:ins w:id="93" w:author="CAUA GABRIEL SANTOS BARROS" w:date="2025-05-27T23:02:00Z" w16du:dateUtc="2025-05-28T02:02:00Z">
        <w:r w:rsidRPr="0043501C">
          <w:rPr>
            <w:rFonts w:ascii="Arial" w:eastAsia="Aptos" w:hAnsi="Arial" w:cs="Arial"/>
            <w:b/>
            <w:bCs/>
            <w:rPrChange w:id="94" w:author="CAUA GABRIEL SANTOS BARROS" w:date="2025-05-27T23:02:00Z" w16du:dateUtc="2025-05-28T02:02:00Z">
              <w:rPr>
                <w:rFonts w:ascii="Arial" w:eastAsia="Aptos" w:hAnsi="Arial" w:cs="Arial"/>
              </w:rPr>
            </w:rPrChange>
          </w:rPr>
          <w:t>23 / 05 / 2025</w:t>
        </w:r>
      </w:ins>
    </w:p>
    <w:p w14:paraId="1E207724" w14:textId="12DDF853" w:rsidR="00F52BF5" w:rsidRPr="0043501C" w:rsidDel="0043501C" w:rsidRDefault="7AB38BBA" w:rsidP="0043501C">
      <w:pPr>
        <w:jc w:val="center"/>
        <w:rPr>
          <w:del w:id="95" w:author="CAUA GABRIEL SANTOS BARROS" w:date="2025-05-27T23:02:00Z" w16du:dateUtc="2025-05-28T02:02:00Z"/>
          <w:rFonts w:ascii="Arial" w:eastAsia="Aptos" w:hAnsi="Arial" w:cs="Arial"/>
          <w:b/>
          <w:bCs/>
          <w:rPrChange w:id="96" w:author="CAUA GABRIEL SANTOS BARROS" w:date="2025-05-27T22:59:00Z" w16du:dateUtc="2025-05-28T01:59:00Z">
            <w:rPr>
              <w:del w:id="97" w:author="CAUA GABRIEL SANTOS BARROS" w:date="2025-05-27T23:02:00Z" w16du:dateUtc="2025-05-28T02:02:00Z"/>
              <w:rFonts w:ascii="Aptos" w:eastAsia="Aptos" w:hAnsi="Aptos" w:cs="Aptos"/>
              <w:b/>
              <w:bCs/>
              <w:sz w:val="36"/>
              <w:szCs w:val="36"/>
            </w:rPr>
          </w:rPrChange>
        </w:rPr>
      </w:pPr>
      <w:del w:id="98" w:author="CAUA GABRIEL SANTOS BARROS" w:date="2025-05-27T23:02:00Z" w16du:dateUtc="2025-05-28T02:02:00Z">
        <w:r w:rsidRPr="3B340ED7" w:rsidDel="0043501C">
          <w:rPr>
            <w:rFonts w:ascii="Aptos" w:eastAsia="Aptos" w:hAnsi="Aptos" w:cs="Aptos"/>
            <w:b/>
            <w:bCs/>
            <w:sz w:val="36"/>
            <w:szCs w:val="36"/>
          </w:rPr>
          <w:lastRenderedPageBreak/>
          <w:delText xml:space="preserve"> </w:delText>
        </w:r>
      </w:del>
      <w:moveFromRangeStart w:id="99" w:author="CAUA GABRIEL SANTOS BARROS" w:date="2025-05-27T22:58:00Z" w:name="move199279099"/>
      <w:moveFrom w:id="100" w:author="CAUA GABRIEL SANTOS BARROS" w:date="2025-05-27T22:58:00Z" w16du:dateUtc="2025-05-28T01:58:00Z">
        <w:r w:rsidRPr="3B340ED7" w:rsidDel="0043501C">
          <w:rPr>
            <w:rFonts w:ascii="Aptos" w:eastAsia="Aptos" w:hAnsi="Aptos" w:cs="Aptos"/>
            <w:b/>
            <w:bCs/>
            <w:sz w:val="36"/>
            <w:szCs w:val="36"/>
          </w:rPr>
          <w:t>Entrevista com o Product Owner (PO)</w:t>
        </w:r>
      </w:moveFrom>
      <w:moveFromRangeEnd w:id="99"/>
    </w:p>
    <w:p w14:paraId="2A54B5E8" w14:textId="733E04F7" w:rsidR="3B340ED7" w:rsidRPr="0043501C" w:rsidDel="0043501C" w:rsidRDefault="0043501C" w:rsidP="0043501C">
      <w:pPr>
        <w:rPr>
          <w:del w:id="101" w:author="CAUA GABRIEL SANTOS BARROS" w:date="2025-05-27T23:02:00Z" w16du:dateUtc="2025-05-28T02:02:00Z"/>
          <w:rFonts w:ascii="Arial" w:eastAsia="Aptos" w:hAnsi="Arial" w:cs="Arial"/>
          <w:rPrChange w:id="102" w:author="CAUA GABRIEL SANTOS BARROS" w:date="2025-05-27T22:59:00Z" w16du:dateUtc="2025-05-28T01:59:00Z">
            <w:rPr>
              <w:del w:id="103" w:author="CAUA GABRIEL SANTOS BARROS" w:date="2025-05-27T23:02:00Z" w16du:dateUtc="2025-05-28T02:02:00Z"/>
              <w:rFonts w:ascii="Aptos" w:eastAsia="Aptos" w:hAnsi="Aptos" w:cs="Aptos"/>
              <w:sz w:val="36"/>
              <w:szCs w:val="36"/>
            </w:rPr>
          </w:rPrChange>
        </w:rPr>
        <w:pPrChange w:id="104" w:author="CAUA GABRIEL SANTOS BARROS" w:date="2025-05-27T22:58:00Z" w16du:dateUtc="2025-05-28T01:58:00Z">
          <w:pPr>
            <w:jc w:val="center"/>
          </w:pPr>
        </w:pPrChange>
      </w:pPr>
      <w:moveToRangeStart w:id="105" w:author="CAUA GABRIEL SANTOS BARROS" w:date="2025-05-27T22:58:00Z" w:name="move199279099"/>
      <w:moveTo w:id="106" w:author="CAUA GABRIEL SANTOS BARROS" w:date="2025-05-27T22:58:00Z" w16du:dateUtc="2025-05-28T01:58:00Z">
        <w:del w:id="107" w:author="CAUA GABRIEL SANTOS BARROS" w:date="2025-05-27T23:02:00Z" w16du:dateUtc="2025-05-28T02:02:00Z">
          <w:r w:rsidRPr="0043501C" w:rsidDel="0043501C">
            <w:rPr>
              <w:rFonts w:ascii="Arial" w:eastAsia="Aptos" w:hAnsi="Arial" w:cs="Arial"/>
              <w:b/>
              <w:bCs/>
              <w:rPrChange w:id="108" w:author="CAUA GABRIEL SANTOS BARROS" w:date="2025-05-27T22:59:00Z" w16du:dateUtc="2025-05-28T01:59:00Z">
                <w:rPr>
                  <w:rFonts w:ascii="Aptos" w:eastAsia="Aptos" w:hAnsi="Aptos" w:cs="Aptos"/>
                  <w:b/>
                  <w:bCs/>
                  <w:sz w:val="36"/>
                  <w:szCs w:val="36"/>
                </w:rPr>
              </w:rPrChange>
            </w:rPr>
            <w:delText>Entrevista com o Product Owner (PO)</w:delText>
          </w:r>
        </w:del>
      </w:moveTo>
      <w:moveToRangeEnd w:id="105"/>
    </w:p>
    <w:p w14:paraId="2AC8D118" w14:textId="21955185" w:rsidR="7AB38BBA" w:rsidRPr="0043501C" w:rsidDel="0043501C" w:rsidRDefault="7AB38BBA" w:rsidP="3B340ED7">
      <w:pPr>
        <w:rPr>
          <w:del w:id="109" w:author="CAUA GABRIEL SANTOS BARROS" w:date="2025-05-27T22:57:00Z" w16du:dateUtc="2025-05-28T01:57:00Z"/>
          <w:rFonts w:ascii="Arial" w:eastAsia="Aptos" w:hAnsi="Arial" w:cs="Arial"/>
          <w:rPrChange w:id="110" w:author="CAUA GABRIEL SANTOS BARROS" w:date="2025-05-27T22:59:00Z" w16du:dateUtc="2025-05-28T01:59:00Z">
            <w:rPr>
              <w:del w:id="111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12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1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Projeto: Montador de PC Online </w:delText>
        </w:r>
      </w:del>
    </w:p>
    <w:p w14:paraId="267198A7" w14:textId="6B1A82F7" w:rsidR="7AB38BBA" w:rsidRPr="0043501C" w:rsidDel="0043501C" w:rsidRDefault="7AB38BBA">
      <w:pPr>
        <w:rPr>
          <w:del w:id="114" w:author="CAUA GABRIEL SANTOS BARROS" w:date="2025-05-27T22:57:00Z" w16du:dateUtc="2025-05-28T01:57:00Z"/>
          <w:rFonts w:ascii="Arial" w:eastAsia="Aptos" w:hAnsi="Arial" w:cs="Arial"/>
          <w:rPrChange w:id="115" w:author="CAUA GABRIEL SANTOS BARROS" w:date="2025-05-27T22:59:00Z" w16du:dateUtc="2025-05-28T01:59:00Z">
            <w:rPr>
              <w:del w:id="116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17" w:author="CAUA GABRIEL SANTOS BARROS" w:date="2025-05-27T23:02:00Z" w16du:dateUtc="2025-05-28T02:02:00Z">
        <w:r w:rsidRPr="0043501C" w:rsidDel="0043501C">
          <w:rPr>
            <w:rFonts w:ascii="Arial" w:eastAsia="Aptos" w:hAnsi="Arial" w:cs="Arial"/>
            <w:rPrChange w:id="11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Data: </w:delText>
        </w:r>
      </w:del>
      <w:ins w:id="119" w:author="GUSTAVO DE OLIVEIRA REGO MORAIS" w:date="2025-05-23T20:53:00Z">
        <w:del w:id="120" w:author="CAUA GABRIEL SANTOS BARROS" w:date="2025-05-27T23:02:00Z" w16du:dateUtc="2025-05-28T02:02:00Z">
          <w:r w:rsidR="75F3AED2" w:rsidRPr="0043501C" w:rsidDel="0043501C">
            <w:rPr>
              <w:rFonts w:ascii="Arial" w:eastAsia="Aptos" w:hAnsi="Arial" w:cs="Arial"/>
              <w:rPrChange w:id="121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23</w:delText>
          </w:r>
        </w:del>
      </w:ins>
      <w:del w:id="122" w:author="CAUA GABRIEL SANTOS BARROS" w:date="2025-05-27T23:02:00Z" w16du:dateUtc="2025-05-28T02:02:00Z">
        <w:r w:rsidRPr="0043501C" w:rsidDel="0043501C">
          <w:rPr>
            <w:rFonts w:ascii="Arial" w:eastAsia="Aptos" w:hAnsi="Arial" w:cs="Arial"/>
            <w:rPrChange w:id="12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___ / </w:delText>
        </w:r>
      </w:del>
      <w:ins w:id="124" w:author="GUSTAVO DE OLIVEIRA REGO MORAIS" w:date="2025-05-23T20:53:00Z">
        <w:del w:id="125" w:author="CAUA GABRIEL SANTOS BARROS" w:date="2025-05-27T23:02:00Z" w16du:dateUtc="2025-05-28T02:02:00Z">
          <w:r w:rsidR="4BD74046" w:rsidRPr="0043501C" w:rsidDel="0043501C">
            <w:rPr>
              <w:rFonts w:ascii="Arial" w:eastAsia="Aptos" w:hAnsi="Arial" w:cs="Arial"/>
              <w:rPrChange w:id="126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05 </w:delText>
          </w:r>
        </w:del>
      </w:ins>
      <w:del w:id="127" w:author="CAUA GABRIEL SANTOS BARROS" w:date="2025-05-27T23:02:00Z" w16du:dateUtc="2025-05-28T02:02:00Z">
        <w:r w:rsidRPr="0043501C" w:rsidDel="0043501C">
          <w:rPr>
            <w:rFonts w:ascii="Arial" w:eastAsia="Aptos" w:hAnsi="Arial" w:cs="Arial"/>
            <w:rPrChange w:id="12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___ / _____ </w:delText>
        </w:r>
      </w:del>
      <w:ins w:id="129" w:author="GUSTAVO DE OLIVEIRA REGO MORAIS" w:date="2025-05-23T20:53:00Z">
        <w:del w:id="130" w:author="CAUA GABRIEL SANTOS BARROS" w:date="2025-05-27T23:02:00Z" w16du:dateUtc="2025-05-28T02:02:00Z">
          <w:r w:rsidR="30209841" w:rsidRPr="0043501C" w:rsidDel="0043501C">
            <w:rPr>
              <w:rFonts w:ascii="Arial" w:eastAsia="Aptos" w:hAnsi="Arial" w:cs="Arial"/>
              <w:rPrChange w:id="131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2025</w:delText>
          </w:r>
        </w:del>
      </w:ins>
    </w:p>
    <w:p w14:paraId="47CF21F1" w14:textId="2D66B746" w:rsidR="7AB38BBA" w:rsidRPr="0043501C" w:rsidDel="0043501C" w:rsidRDefault="7AB38BBA" w:rsidP="3B340ED7">
      <w:pPr>
        <w:rPr>
          <w:del w:id="132" w:author="CAUA GABRIEL SANTOS BARROS" w:date="2025-05-27T22:57:00Z" w16du:dateUtc="2025-05-28T01:57:00Z"/>
          <w:rFonts w:ascii="Arial" w:eastAsia="Aptos" w:hAnsi="Arial" w:cs="Arial"/>
          <w:rPrChange w:id="133" w:author="CAUA GABRIEL SANTOS BARROS" w:date="2025-05-27T22:59:00Z" w16du:dateUtc="2025-05-28T01:59:00Z">
            <w:rPr>
              <w:del w:id="134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35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Entrevistador</w:delText>
        </w:r>
      </w:del>
      <w:ins w:id="137" w:author="GUSTAVO DE OLIVEIRA REGO MORAIS" w:date="2025-05-23T01:55:00Z">
        <w:del w:id="138" w:author="CAUA GABRIEL SANTOS BARROS" w:date="2025-05-27T22:57:00Z" w16du:dateUtc="2025-05-28T01:57:00Z">
          <w:r w:rsidR="7ADEFE6A" w:rsidRPr="0043501C" w:rsidDel="0043501C">
            <w:rPr>
              <w:rFonts w:ascii="Arial" w:eastAsia="Aptos" w:hAnsi="Arial" w:cs="Arial"/>
              <w:rPrChange w:id="139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es</w:delText>
          </w:r>
        </w:del>
      </w:ins>
      <w:del w:id="140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4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:  </w:delText>
        </w:r>
      </w:del>
      <w:ins w:id="142" w:author="GUSTAVO DE OLIVEIRA REGO MORAIS" w:date="2025-05-23T20:36:00Z">
        <w:del w:id="143" w:author="CAUA GABRIEL SANTOS BARROS" w:date="2025-05-27T22:57:00Z" w16du:dateUtc="2025-05-28T01:57:00Z">
          <w:r w:rsidR="0E5DB589" w:rsidRPr="0043501C" w:rsidDel="0043501C">
            <w:rPr>
              <w:rFonts w:ascii="Arial" w:eastAsia="Aptos" w:hAnsi="Arial" w:cs="Arial"/>
              <w:rPrChange w:id="144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Caua Gabriel Santos Barros, Gustavo de Oliveira, Ítalo Francisco e </w:delText>
          </w:r>
        </w:del>
      </w:ins>
      <w:ins w:id="145" w:author="GUSTAVO DE OLIVEIRA REGO MORAIS" w:date="2025-05-23T20:37:00Z">
        <w:del w:id="146" w:author="CAUA GABRIEL SANTOS BARROS" w:date="2025-05-27T22:57:00Z" w16du:dateUtc="2025-05-28T01:57:00Z">
          <w:r w:rsidR="0E5DB589" w:rsidRPr="0043501C" w:rsidDel="0043501C">
            <w:rPr>
              <w:rFonts w:ascii="Arial" w:eastAsia="Aptos" w:hAnsi="Arial" w:cs="Arial"/>
              <w:rPrChange w:id="147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João Pedro Miranda</w:delText>
          </w:r>
        </w:del>
      </w:ins>
    </w:p>
    <w:p w14:paraId="4883429E" w14:textId="1B54E842" w:rsidR="7AB38BBA" w:rsidRPr="0043501C" w:rsidDel="0043501C" w:rsidRDefault="7AB38BBA" w:rsidP="3B340ED7">
      <w:pPr>
        <w:rPr>
          <w:del w:id="148" w:author="CAUA GABRIEL SANTOS BARROS" w:date="2025-05-27T22:57:00Z" w16du:dateUtc="2025-05-28T01:57:00Z"/>
          <w:rFonts w:ascii="Arial" w:eastAsia="Aptos" w:hAnsi="Arial" w:cs="Arial"/>
          <w:rPrChange w:id="149" w:author="CAUA GABRIEL SANTOS BARROS" w:date="2025-05-27T22:59:00Z" w16du:dateUtc="2025-05-28T01:59:00Z">
            <w:rPr>
              <w:del w:id="150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51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5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Responsável (PO):</w:delText>
        </w:r>
      </w:del>
      <w:ins w:id="153" w:author="GUSTAVO DE OLIVEIRA REGO MORAIS" w:date="2025-05-23T20:45:00Z">
        <w:del w:id="154" w:author="CAUA GABRIEL SANTOS BARROS" w:date="2025-05-27T22:57:00Z" w16du:dateUtc="2025-05-28T01:57:00Z">
          <w:r w:rsidR="469DA982" w:rsidRPr="0043501C" w:rsidDel="0043501C">
            <w:rPr>
              <w:rFonts w:ascii="Arial" w:eastAsia="Aptos" w:hAnsi="Arial" w:cs="Arial"/>
              <w:rPrChange w:id="155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 Arlison Gaspar de Oliveira</w:delText>
          </w:r>
        </w:del>
      </w:ins>
      <w:del w:id="156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5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_______________________</w:delText>
        </w:r>
      </w:del>
    </w:p>
    <w:p w14:paraId="56CF6764" w14:textId="17B9B474" w:rsidR="3B340ED7" w:rsidRPr="0043501C" w:rsidRDefault="3B340ED7" w:rsidP="0043501C">
      <w:pPr>
        <w:jc w:val="center"/>
        <w:rPr>
          <w:rFonts w:ascii="Arial" w:hAnsi="Arial" w:cs="Arial"/>
          <w:b/>
          <w:bCs/>
          <w:rPrChange w:id="158" w:author="CAUA GABRIEL SANTOS BARROS" w:date="2025-05-27T22:59:00Z" w16du:dateUtc="2025-05-28T01:59:00Z">
            <w:rPr>
              <w:b/>
              <w:bCs/>
              <w:sz w:val="28"/>
              <w:szCs w:val="28"/>
            </w:rPr>
          </w:rPrChange>
        </w:rPr>
        <w:pPrChange w:id="159" w:author="CAUA GABRIEL SANTOS BARROS" w:date="2025-05-27T23:02:00Z" w16du:dateUtc="2025-05-28T02:02:00Z">
          <w:pPr/>
        </w:pPrChange>
      </w:pPr>
    </w:p>
    <w:p w14:paraId="0619E7AE" w14:textId="74649F9E" w:rsidR="7AD866BB" w:rsidRPr="0043501C" w:rsidRDefault="7AD866BB">
      <w:pPr>
        <w:jc w:val="both"/>
        <w:rPr>
          <w:rFonts w:ascii="Arial" w:eastAsia="Aptos" w:hAnsi="Arial" w:cs="Arial"/>
          <w:rPrChange w:id="16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61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16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1. Contexto e Objetivo do Projeto </w:t>
      </w:r>
    </w:p>
    <w:p w14:paraId="327AB188" w14:textId="61E0D7A8" w:rsidR="7AD866BB" w:rsidRPr="0043501C" w:rsidRDefault="7AD866BB">
      <w:pPr>
        <w:jc w:val="both"/>
        <w:rPr>
          <w:rFonts w:ascii="Arial" w:eastAsia="Aptos" w:hAnsi="Arial" w:cs="Arial"/>
          <w:rPrChange w:id="1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64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16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Qual problema o projeto busca resolver?</w:t>
      </w:r>
    </w:p>
    <w:p w14:paraId="4072EFE8" w14:textId="74F5A47A" w:rsidR="7AD866BB" w:rsidRPr="0043501C" w:rsidRDefault="7AD866BB">
      <w:pPr>
        <w:ind w:firstLine="708"/>
        <w:jc w:val="both"/>
        <w:rPr>
          <w:rFonts w:ascii="Arial" w:eastAsia="Aptos" w:hAnsi="Arial" w:cs="Arial"/>
          <w:rPrChange w:id="16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67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16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O projeto visa torna mais amigável a procura e escolha de peças para computadores pessoais e empresariais</w:t>
      </w:r>
      <w:r w:rsidR="5EF6EA8D" w:rsidRPr="0043501C">
        <w:rPr>
          <w:rFonts w:ascii="Arial" w:eastAsia="Aptos" w:hAnsi="Arial" w:cs="Arial"/>
          <w:rPrChange w:id="16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acordo com a necessidade informada pelo usuário e seu teto de gastos.</w:t>
      </w:r>
    </w:p>
    <w:p w14:paraId="7DDC7C32" w14:textId="1FFC8CAC" w:rsidR="7AD866BB" w:rsidRPr="0043501C" w:rsidRDefault="7AD866BB">
      <w:pPr>
        <w:jc w:val="both"/>
        <w:rPr>
          <w:rFonts w:ascii="Arial" w:eastAsia="Aptos" w:hAnsi="Arial" w:cs="Arial"/>
          <w:rPrChange w:id="17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71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17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- Quem é o público-alvo principal do site? </w:t>
      </w:r>
    </w:p>
    <w:p w14:paraId="02C6B916" w14:textId="3A254C2E" w:rsidR="315BC396" w:rsidRPr="0043501C" w:rsidRDefault="315BC396">
      <w:pPr>
        <w:ind w:firstLine="708"/>
        <w:jc w:val="both"/>
        <w:rPr>
          <w:rFonts w:ascii="Arial" w:eastAsia="Aptos" w:hAnsi="Arial" w:cs="Arial"/>
          <w:rPrChange w:id="17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74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17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São para pessoas que buscam montar seu </w:t>
      </w:r>
      <w:r w:rsidR="271C6B4C" w:rsidRPr="0043501C">
        <w:rPr>
          <w:rFonts w:ascii="Arial" w:eastAsia="Aptos" w:hAnsi="Arial" w:cs="Arial"/>
          <w:rPrChange w:id="17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próprio</w:t>
      </w:r>
      <w:r w:rsidRPr="0043501C">
        <w:rPr>
          <w:rFonts w:ascii="Arial" w:eastAsia="Aptos" w:hAnsi="Arial" w:cs="Arial"/>
          <w:rPrChange w:id="17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computador de acordo com suas necessidades, interesses e capita</w:t>
      </w:r>
      <w:r w:rsidR="5B9D9BAF" w:rsidRPr="0043501C">
        <w:rPr>
          <w:rFonts w:ascii="Arial" w:eastAsia="Aptos" w:hAnsi="Arial" w:cs="Arial"/>
          <w:rPrChange w:id="17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l </w:t>
      </w:r>
      <w:r w:rsidR="1FD49FE1" w:rsidRPr="0043501C">
        <w:rPr>
          <w:rFonts w:ascii="Arial" w:eastAsia="Aptos" w:hAnsi="Arial" w:cs="Arial"/>
          <w:rPrChange w:id="17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disponível</w:t>
      </w:r>
      <w:r w:rsidR="5B9D9BAF" w:rsidRPr="0043501C">
        <w:rPr>
          <w:rFonts w:ascii="Arial" w:eastAsia="Aptos" w:hAnsi="Arial" w:cs="Arial"/>
          <w:rPrChange w:id="18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="01F111EB" w:rsidRPr="0043501C">
        <w:rPr>
          <w:rFonts w:ascii="Arial" w:eastAsia="Aptos" w:hAnsi="Arial" w:cs="Arial"/>
          <w:rPrChange w:id="18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</w:t>
      </w:r>
      <w:r w:rsidR="5B9D9BAF" w:rsidRPr="0043501C">
        <w:rPr>
          <w:rFonts w:ascii="Arial" w:eastAsia="Aptos" w:hAnsi="Arial" w:cs="Arial"/>
          <w:rPrChange w:id="18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para empresas que planejam seu orçamento para compra dessas </w:t>
      </w:r>
      <w:r w:rsidR="0A17B38F" w:rsidRPr="0043501C">
        <w:rPr>
          <w:rFonts w:ascii="Arial" w:eastAsia="Aptos" w:hAnsi="Arial" w:cs="Arial"/>
          <w:rPrChange w:id="18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máquinas</w:t>
      </w:r>
      <w:r w:rsidR="5B9D9BAF" w:rsidRPr="0043501C">
        <w:rPr>
          <w:rFonts w:ascii="Arial" w:eastAsia="Aptos" w:hAnsi="Arial" w:cs="Arial"/>
          <w:rPrChange w:id="18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forma eficaz</w:t>
      </w:r>
      <w:ins w:id="185" w:author="JOAO PEDRO MIRANDA SOUSA" w:date="2025-05-23T22:56:00Z">
        <w:r w:rsidR="76196BA4" w:rsidRPr="0043501C">
          <w:rPr>
            <w:rFonts w:ascii="Arial" w:eastAsia="Aptos" w:hAnsi="Arial" w:cs="Arial"/>
            <w:rPrChange w:id="18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e custo-benefício</w:t>
        </w:r>
      </w:ins>
      <w:r w:rsidR="5B9D9BAF" w:rsidRPr="0043501C">
        <w:rPr>
          <w:rFonts w:ascii="Arial" w:eastAsia="Aptos" w:hAnsi="Arial" w:cs="Arial"/>
          <w:rPrChange w:id="18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.</w:t>
      </w:r>
    </w:p>
    <w:p w14:paraId="64468F39" w14:textId="55D967F5" w:rsidR="7AD866BB" w:rsidRPr="0043501C" w:rsidRDefault="7AD866BB">
      <w:pPr>
        <w:jc w:val="both"/>
        <w:rPr>
          <w:rFonts w:ascii="Arial" w:eastAsia="Aptos" w:hAnsi="Arial" w:cs="Arial"/>
          <w:rPrChange w:id="18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89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19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O que o usuário deve ser capaz de fazer com essa plataforma? </w:t>
      </w:r>
    </w:p>
    <w:p w14:paraId="0BD34A76" w14:textId="71989292" w:rsidR="6DB47C6D" w:rsidRPr="0043501C" w:rsidRDefault="6DB47C6D">
      <w:pPr>
        <w:ind w:firstLine="708"/>
        <w:jc w:val="both"/>
        <w:rPr>
          <w:rFonts w:ascii="Arial" w:eastAsia="Aptos" w:hAnsi="Arial" w:cs="Arial"/>
          <w:rPrChange w:id="19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92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19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Ele </w:t>
      </w:r>
      <w:r w:rsidR="7810EAEC" w:rsidRPr="0043501C">
        <w:rPr>
          <w:rFonts w:ascii="Arial" w:eastAsia="Aptos" w:hAnsi="Arial" w:cs="Arial"/>
          <w:rPrChange w:id="19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será</w:t>
      </w:r>
      <w:r w:rsidRPr="0043501C">
        <w:rPr>
          <w:rFonts w:ascii="Arial" w:eastAsia="Aptos" w:hAnsi="Arial" w:cs="Arial"/>
          <w:rPrChange w:id="19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capaz de se </w:t>
      </w:r>
      <w:r w:rsidR="7DF322EC" w:rsidRPr="0043501C">
        <w:rPr>
          <w:rFonts w:ascii="Arial" w:eastAsia="Aptos" w:hAnsi="Arial" w:cs="Arial"/>
          <w:rPrChange w:id="19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cadastra</w:t>
      </w:r>
      <w:ins w:id="197" w:author="JOAO PEDRO MIRANDA SOUSA" w:date="2025-05-23T22:56:00Z">
        <w:r w:rsidR="7E9072C0" w:rsidRPr="0043501C">
          <w:rPr>
            <w:rFonts w:ascii="Arial" w:eastAsia="Aptos" w:hAnsi="Arial" w:cs="Arial"/>
            <w:rPrChange w:id="19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r</w:t>
        </w:r>
      </w:ins>
      <w:r w:rsidRPr="0043501C">
        <w:rPr>
          <w:rFonts w:ascii="Arial" w:eastAsia="Aptos" w:hAnsi="Arial" w:cs="Arial"/>
          <w:rPrChange w:id="19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poder</w:t>
      </w:r>
      <w:r w:rsidR="55BD667D" w:rsidRPr="0043501C">
        <w:rPr>
          <w:rFonts w:ascii="Arial" w:eastAsia="Aptos" w:hAnsi="Arial" w:cs="Arial"/>
          <w:rPrChange w:id="20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informar seu gasto </w:t>
      </w:r>
      <w:r w:rsidR="507A2D41" w:rsidRPr="0043501C">
        <w:rPr>
          <w:rFonts w:ascii="Arial" w:eastAsia="Aptos" w:hAnsi="Arial" w:cs="Arial"/>
          <w:rPrChange w:id="20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máximo</w:t>
      </w:r>
      <w:r w:rsidR="55BD667D" w:rsidRPr="0043501C">
        <w:rPr>
          <w:rFonts w:ascii="Arial" w:eastAsia="Aptos" w:hAnsi="Arial" w:cs="Arial"/>
          <w:rPrChange w:id="20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o que </w:t>
      </w:r>
      <w:r w:rsidR="15225AC3" w:rsidRPr="0043501C">
        <w:rPr>
          <w:rFonts w:ascii="Arial" w:eastAsia="Aptos" w:hAnsi="Arial" w:cs="Arial"/>
          <w:rPrChange w:id="20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ele tem</w:t>
      </w:r>
      <w:r w:rsidR="55BD667D" w:rsidRPr="0043501C">
        <w:rPr>
          <w:rFonts w:ascii="Arial" w:eastAsia="Aptos" w:hAnsi="Arial" w:cs="Arial"/>
          <w:rPrChange w:id="20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como objetivo para a </w:t>
      </w:r>
      <w:r w:rsidR="5DDABC9A" w:rsidRPr="0043501C">
        <w:rPr>
          <w:rFonts w:ascii="Arial" w:eastAsia="Aptos" w:hAnsi="Arial" w:cs="Arial"/>
          <w:rPrChange w:id="20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máquina</w:t>
      </w:r>
      <w:r w:rsidR="55BD667D" w:rsidRPr="0043501C">
        <w:rPr>
          <w:rFonts w:ascii="Arial" w:eastAsia="Aptos" w:hAnsi="Arial" w:cs="Arial"/>
          <w:rPrChange w:id="20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que quer montar, com</w:t>
      </w:r>
      <w:r w:rsidR="5D7CFA8F" w:rsidRPr="0043501C">
        <w:rPr>
          <w:rFonts w:ascii="Arial" w:eastAsia="Aptos" w:hAnsi="Arial" w:cs="Arial"/>
          <w:rPrChange w:id="2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o </w:t>
      </w:r>
      <w:r w:rsidR="3FFDF43A" w:rsidRPr="0043501C">
        <w:rPr>
          <w:rFonts w:ascii="Arial" w:eastAsia="Aptos" w:hAnsi="Arial" w:cs="Arial"/>
          <w:rPrChange w:id="20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também</w:t>
      </w:r>
      <w:r w:rsidR="5D7CFA8F" w:rsidRPr="0043501C">
        <w:rPr>
          <w:rFonts w:ascii="Arial" w:eastAsia="Aptos" w:hAnsi="Arial" w:cs="Arial"/>
          <w:rPrChange w:id="20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empresas podem descrever a </w:t>
      </w:r>
      <w:r w:rsidR="48A1FCF1" w:rsidRPr="0043501C">
        <w:rPr>
          <w:rFonts w:ascii="Arial" w:eastAsia="Aptos" w:hAnsi="Arial" w:cs="Arial"/>
          <w:rPrChange w:id="21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características</w:t>
      </w:r>
      <w:r w:rsidR="5D7CFA8F" w:rsidRPr="0043501C">
        <w:rPr>
          <w:rFonts w:ascii="Arial" w:eastAsia="Aptos" w:hAnsi="Arial" w:cs="Arial"/>
          <w:rPrChange w:id="21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do local em que ficara a </w:t>
      </w:r>
      <w:r w:rsidR="6EA72DCA" w:rsidRPr="0043501C">
        <w:rPr>
          <w:rFonts w:ascii="Arial" w:eastAsia="Aptos" w:hAnsi="Arial" w:cs="Arial"/>
          <w:rPrChange w:id="21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máquina</w:t>
      </w:r>
      <w:r w:rsidR="5D7CFA8F" w:rsidRPr="0043501C">
        <w:rPr>
          <w:rFonts w:ascii="Arial" w:eastAsia="Aptos" w:hAnsi="Arial" w:cs="Arial"/>
          <w:rPrChange w:id="21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as </w:t>
      </w:r>
      <w:r w:rsidR="1A3DF619" w:rsidRPr="0043501C">
        <w:rPr>
          <w:rFonts w:ascii="Arial" w:eastAsia="Aptos" w:hAnsi="Arial" w:cs="Arial"/>
          <w:rPrChange w:id="21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condições</w:t>
      </w:r>
      <w:r w:rsidR="5D7CFA8F" w:rsidRPr="0043501C">
        <w:rPr>
          <w:rFonts w:ascii="Arial" w:eastAsia="Aptos" w:hAnsi="Arial" w:cs="Arial"/>
          <w:rPrChange w:id="2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clima</w:t>
      </w:r>
    </w:p>
    <w:p w14:paraId="067D9C8D" w14:textId="4BEADC6B" w:rsidR="7AD866BB" w:rsidRPr="0043501C" w:rsidRDefault="7AD866BB">
      <w:pPr>
        <w:jc w:val="both"/>
        <w:rPr>
          <w:rFonts w:ascii="Arial" w:eastAsia="Aptos" w:hAnsi="Arial" w:cs="Arial"/>
          <w:rPrChange w:id="21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17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21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Existe algum diferencial competitivo em relação a outros sites de montagem?</w:t>
      </w:r>
    </w:p>
    <w:p w14:paraId="00CB89D0" w14:textId="7E26FD99" w:rsidR="4AA3482F" w:rsidRPr="0043501C" w:rsidRDefault="4AA3482F">
      <w:pPr>
        <w:ind w:firstLine="708"/>
        <w:jc w:val="both"/>
        <w:rPr>
          <w:rFonts w:ascii="Arial" w:eastAsia="Aptos" w:hAnsi="Arial" w:cs="Arial"/>
          <w:rPrChange w:id="21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20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2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Diferente de outras, terá suporte de uma IA para sugestões de peças de acordo com que o usuário quer com gasto disponível para ele</w:t>
      </w:r>
      <w:ins w:id="222" w:author="JOAO PEDRO MIRANDA SOUSA" w:date="2025-05-23T22:57:00Z">
        <w:r w:rsidR="7DF5D1E0" w:rsidRPr="0043501C">
          <w:rPr>
            <w:rFonts w:ascii="Arial" w:eastAsia="Aptos" w:hAnsi="Arial" w:cs="Arial"/>
            <w:rPrChange w:id="22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, levando em consideração</w:t>
        </w:r>
      </w:ins>
      <w:ins w:id="224" w:author="JOAO PEDRO MIRANDA SOUSA" w:date="2025-05-23T22:58:00Z">
        <w:r w:rsidR="7DF5D1E0" w:rsidRPr="0043501C">
          <w:rPr>
            <w:rFonts w:ascii="Arial" w:eastAsia="Aptos" w:hAnsi="Arial" w:cs="Arial"/>
            <w:rPrChange w:id="22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informações extras</w:t>
        </w:r>
        <w:r w:rsidR="634B1D36" w:rsidRPr="0043501C">
          <w:rPr>
            <w:rFonts w:ascii="Arial" w:eastAsia="Aptos" w:hAnsi="Arial" w:cs="Arial"/>
            <w:rPrChange w:id="22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,</w:t>
        </w:r>
        <w:r w:rsidR="7DF5D1E0" w:rsidRPr="0043501C">
          <w:rPr>
            <w:rFonts w:ascii="Arial" w:eastAsia="Aptos" w:hAnsi="Arial" w:cs="Arial"/>
            <w:rPrChange w:id="22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como</w:t>
        </w:r>
        <w:r w:rsidR="4CA02E51" w:rsidRPr="0043501C">
          <w:rPr>
            <w:rFonts w:ascii="Arial" w:eastAsia="Aptos" w:hAnsi="Arial" w:cs="Arial"/>
            <w:rPrChange w:id="22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por exem</w:t>
        </w:r>
      </w:ins>
      <w:ins w:id="229" w:author="JOAO PEDRO MIRANDA SOUSA" w:date="2025-05-23T22:59:00Z">
        <w:r w:rsidR="4CA02E51" w:rsidRPr="0043501C">
          <w:rPr>
            <w:rFonts w:ascii="Arial" w:eastAsia="Aptos" w:hAnsi="Arial" w:cs="Arial"/>
            <w:rPrChange w:id="23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plo</w:t>
        </w:r>
      </w:ins>
      <w:ins w:id="231" w:author="JOAO PEDRO MIRANDA SOUSA" w:date="2025-05-23T22:58:00Z">
        <w:r w:rsidR="7DF5D1E0" w:rsidRPr="0043501C">
          <w:rPr>
            <w:rFonts w:ascii="Arial" w:eastAsia="Aptos" w:hAnsi="Arial" w:cs="Arial"/>
            <w:rPrChange w:id="23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 local/ambiente em que a máquina ficará</w:t>
        </w:r>
      </w:ins>
      <w:r w:rsidRPr="0043501C">
        <w:rPr>
          <w:rFonts w:ascii="Arial" w:eastAsia="Aptos" w:hAnsi="Arial" w:cs="Arial"/>
          <w:rPrChange w:id="23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.</w:t>
      </w:r>
    </w:p>
    <w:p w14:paraId="436DA07E" w14:textId="56FC92A8" w:rsidR="3B340ED7" w:rsidRPr="0043501C" w:rsidRDefault="3B340ED7">
      <w:pPr>
        <w:jc w:val="both"/>
        <w:rPr>
          <w:rFonts w:ascii="Arial" w:eastAsia="Aptos" w:hAnsi="Arial" w:cs="Arial"/>
          <w:rPrChange w:id="23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35" w:author="GUSTAVO DE OLIVEIRA REGO MORAIS" w:date="2025-05-23T20:44:00Z">
          <w:pPr/>
        </w:pPrChange>
      </w:pPr>
    </w:p>
    <w:p w14:paraId="1A361AF8" w14:textId="5CC6D74F" w:rsidR="32E6F66C" w:rsidRPr="0043501C" w:rsidRDefault="32E6F66C">
      <w:pPr>
        <w:jc w:val="both"/>
        <w:rPr>
          <w:rFonts w:ascii="Arial" w:eastAsia="Aptos" w:hAnsi="Arial" w:cs="Arial"/>
          <w:rPrChange w:id="23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37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23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2. Funcionalidades Desejadas </w:t>
      </w:r>
    </w:p>
    <w:p w14:paraId="362EF7B9" w14:textId="32DC6582" w:rsidR="32E6F66C" w:rsidRPr="0043501C" w:rsidRDefault="32E6F66C">
      <w:pPr>
        <w:jc w:val="both"/>
        <w:rPr>
          <w:rFonts w:ascii="Arial" w:eastAsia="Aptos" w:hAnsi="Arial" w:cs="Arial"/>
          <w:rPrChange w:id="23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40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24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Quais funcionalidades são obrigatórias para a primeira versão? </w:t>
      </w:r>
    </w:p>
    <w:p w14:paraId="2BF9CB25" w14:textId="1F1704B4" w:rsidR="4EE6039D" w:rsidRPr="0043501C" w:rsidRDefault="4EE6039D">
      <w:pPr>
        <w:ind w:firstLine="708"/>
        <w:jc w:val="both"/>
        <w:rPr>
          <w:rFonts w:ascii="Arial" w:eastAsia="Aptos" w:hAnsi="Arial" w:cs="Arial"/>
          <w:rPrChange w:id="24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43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4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Ser capaz de receber os </w:t>
      </w:r>
      <w:r w:rsidR="5C068F65" w:rsidRPr="0043501C">
        <w:rPr>
          <w:rFonts w:ascii="Arial" w:eastAsia="Aptos" w:hAnsi="Arial" w:cs="Arial"/>
          <w:rPrChange w:id="24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requisitos</w:t>
      </w:r>
      <w:r w:rsidRPr="0043501C">
        <w:rPr>
          <w:rFonts w:ascii="Arial" w:eastAsia="Aptos" w:hAnsi="Arial" w:cs="Arial"/>
          <w:rPrChange w:id="24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que o cliente </w:t>
      </w:r>
      <w:r w:rsidR="6933C2D7" w:rsidRPr="0043501C">
        <w:rPr>
          <w:rFonts w:ascii="Arial" w:eastAsia="Aptos" w:hAnsi="Arial" w:cs="Arial"/>
          <w:rPrChange w:id="24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fornece</w:t>
      </w:r>
      <w:r w:rsidRPr="0043501C">
        <w:rPr>
          <w:rFonts w:ascii="Arial" w:eastAsia="Aptos" w:hAnsi="Arial" w:cs="Arial"/>
          <w:rPrChange w:id="24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, como por </w:t>
      </w:r>
      <w:r w:rsidR="381AA8B8" w:rsidRPr="0043501C">
        <w:rPr>
          <w:rFonts w:ascii="Arial" w:eastAsia="Aptos" w:hAnsi="Arial" w:cs="Arial"/>
          <w:rPrChange w:id="24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exemplo</w:t>
      </w:r>
      <w:r w:rsidRPr="0043501C">
        <w:rPr>
          <w:rFonts w:ascii="Arial" w:eastAsia="Aptos" w:hAnsi="Arial" w:cs="Arial"/>
          <w:rPrChange w:id="25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os </w:t>
      </w:r>
      <w:r w:rsidR="6CD8DEE5" w:rsidRPr="0043501C">
        <w:rPr>
          <w:rFonts w:ascii="Arial" w:eastAsia="Aptos" w:hAnsi="Arial" w:cs="Arial"/>
          <w:rPrChange w:id="25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requisitos necessários</w:t>
      </w:r>
      <w:r w:rsidR="222A1EF9" w:rsidRPr="0043501C">
        <w:rPr>
          <w:rFonts w:ascii="Arial" w:eastAsia="Aptos" w:hAnsi="Arial" w:cs="Arial"/>
          <w:rPrChange w:id="25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para rodar um determinado software, configuração </w:t>
      </w:r>
      <w:r w:rsidR="63EF6352" w:rsidRPr="0043501C">
        <w:rPr>
          <w:rFonts w:ascii="Arial" w:eastAsia="Aptos" w:hAnsi="Arial" w:cs="Arial"/>
          <w:rPrChange w:id="25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já</w:t>
      </w:r>
      <w:r w:rsidR="222A1EF9" w:rsidRPr="0043501C">
        <w:rPr>
          <w:rFonts w:ascii="Arial" w:eastAsia="Aptos" w:hAnsi="Arial" w:cs="Arial"/>
          <w:rPrChange w:id="25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planejada pelo cliente</w:t>
      </w:r>
      <w:r w:rsidR="47872998" w:rsidRPr="0043501C">
        <w:rPr>
          <w:rFonts w:ascii="Arial" w:eastAsia="Aptos" w:hAnsi="Arial" w:cs="Arial"/>
          <w:rPrChange w:id="25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, sugerir peças de acordo com ambiente informado no qual </w:t>
      </w:r>
      <w:r w:rsidR="1EBB3E36" w:rsidRPr="0043501C">
        <w:rPr>
          <w:rFonts w:ascii="Arial" w:eastAsia="Aptos" w:hAnsi="Arial" w:cs="Arial"/>
          <w:rPrChange w:id="25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será</w:t>
      </w:r>
      <w:r w:rsidR="47872998" w:rsidRPr="0043501C">
        <w:rPr>
          <w:rFonts w:ascii="Arial" w:eastAsia="Aptos" w:hAnsi="Arial" w:cs="Arial"/>
          <w:rPrChange w:id="25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aplicado</w:t>
      </w:r>
      <w:r w:rsidR="3FD1FF83" w:rsidRPr="0043501C">
        <w:rPr>
          <w:rFonts w:ascii="Arial" w:eastAsia="Aptos" w:hAnsi="Arial" w:cs="Arial"/>
          <w:rPrChange w:id="25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. Ser capaz de fazer </w:t>
      </w:r>
      <w:r w:rsidR="488DFA9E" w:rsidRPr="0043501C">
        <w:rPr>
          <w:rFonts w:ascii="Arial" w:eastAsia="Aptos" w:hAnsi="Arial" w:cs="Arial"/>
          <w:rPrChange w:id="25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sugestões</w:t>
      </w:r>
      <w:r w:rsidR="3FD1FF83" w:rsidRPr="0043501C">
        <w:rPr>
          <w:rFonts w:ascii="Arial" w:eastAsia="Aptos" w:hAnsi="Arial" w:cs="Arial"/>
          <w:rPrChange w:id="26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em </w:t>
      </w:r>
      <w:del w:id="261" w:author="JOAO PEDRO MIRANDA SOUSA" w:date="2025-05-23T23:00:00Z">
        <w:r w:rsidRPr="0043501C" w:rsidDel="3FD1FF83">
          <w:rPr>
            <w:rFonts w:ascii="Arial" w:eastAsia="Aptos" w:hAnsi="Arial" w:cs="Arial"/>
            <w:rPrChange w:id="26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de </w:delText>
        </w:r>
      </w:del>
      <w:r w:rsidR="3FD1FF83" w:rsidRPr="0043501C">
        <w:rPr>
          <w:rFonts w:ascii="Arial" w:eastAsia="Aptos" w:hAnsi="Arial" w:cs="Arial"/>
          <w:rPrChange w:id="2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boa ou </w:t>
      </w:r>
      <w:r w:rsidR="595799A3" w:rsidRPr="0043501C">
        <w:rPr>
          <w:rFonts w:ascii="Arial" w:eastAsia="Aptos" w:hAnsi="Arial" w:cs="Arial"/>
          <w:rPrChange w:id="2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péssima</w:t>
      </w:r>
      <w:r w:rsidR="3FD1FF83" w:rsidRPr="0043501C">
        <w:rPr>
          <w:rFonts w:ascii="Arial" w:eastAsia="Aptos" w:hAnsi="Arial" w:cs="Arial"/>
          <w:rPrChange w:id="26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compatibilidade entre as peças ou informar que o valor </w:t>
      </w:r>
      <w:ins w:id="266" w:author="JOAO PEDRO MIRANDA SOUSA" w:date="2025-05-23T23:01:00Z">
        <w:r w:rsidR="36082352" w:rsidRPr="0043501C">
          <w:rPr>
            <w:rFonts w:ascii="Arial" w:eastAsia="Aptos" w:hAnsi="Arial" w:cs="Arial"/>
            <w:rPrChange w:id="26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 ser </w:t>
        </w:r>
      </w:ins>
      <w:del w:id="268" w:author="JOAO PEDRO MIRANDA SOUSA" w:date="2025-05-23T23:00:00Z">
        <w:r w:rsidRPr="0043501C" w:rsidDel="3FD1FF83">
          <w:rPr>
            <w:rFonts w:ascii="Arial" w:eastAsia="Aptos" w:hAnsi="Arial" w:cs="Arial"/>
            <w:rPrChange w:id="26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de </w:delText>
        </w:r>
      </w:del>
      <w:r w:rsidR="3FD1FF83" w:rsidRPr="0043501C">
        <w:rPr>
          <w:rFonts w:ascii="Arial" w:eastAsia="Aptos" w:hAnsi="Arial" w:cs="Arial"/>
          <w:rPrChange w:id="27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gasto </w:t>
      </w:r>
      <w:ins w:id="271" w:author="JOAO PEDRO MIRANDA SOUSA" w:date="2025-05-23T23:01:00Z">
        <w:r w:rsidR="7F7DA021" w:rsidRPr="0043501C">
          <w:rPr>
            <w:rFonts w:ascii="Arial" w:eastAsia="Aptos" w:hAnsi="Arial" w:cs="Arial"/>
            <w:rPrChange w:id="27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pré-</w:t>
        </w:r>
      </w:ins>
      <w:r w:rsidR="3FD1FF83" w:rsidRPr="0043501C">
        <w:rPr>
          <w:rFonts w:ascii="Arial" w:eastAsia="Aptos" w:hAnsi="Arial" w:cs="Arial"/>
          <w:rPrChange w:id="27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estabelecido é insufici</w:t>
      </w:r>
      <w:r w:rsidR="011E187A" w:rsidRPr="0043501C">
        <w:rPr>
          <w:rFonts w:ascii="Arial" w:eastAsia="Aptos" w:hAnsi="Arial" w:cs="Arial"/>
          <w:rPrChange w:id="27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ente para atender as necessidades</w:t>
      </w:r>
      <w:ins w:id="275" w:author="GUSTAVO DE OLIVEIRA REGO MORAIS" w:date="2025-05-23T20:35:00Z">
        <w:r w:rsidR="25EBFAD1" w:rsidRPr="0043501C">
          <w:rPr>
            <w:rFonts w:ascii="Arial" w:eastAsia="Aptos" w:hAnsi="Arial" w:cs="Arial"/>
            <w:rPrChange w:id="27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ins w:id="277" w:author="ARLISON GASPAR DE OLIVEIRA" w:date="2025-05-24T17:23:00Z">
        <w:r w:rsidR="162075BE" w:rsidRPr="0043501C">
          <w:rPr>
            <w:rFonts w:ascii="Arial" w:eastAsia="Aptos" w:hAnsi="Arial" w:cs="Arial"/>
            <w:rPrChange w:id="27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As necessidades e interesses serão coletadas através de chat bot</w:t>
        </w:r>
      </w:ins>
      <w:ins w:id="279" w:author="ARLISON GASPAR DE OLIVEIRA" w:date="2025-05-24T17:24:00Z">
        <w:r w:rsidR="162075BE" w:rsidRPr="0043501C">
          <w:rPr>
            <w:rFonts w:ascii="Arial" w:eastAsia="Aptos" w:hAnsi="Arial" w:cs="Arial"/>
            <w:rPrChange w:id="28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2A825B27" w14:textId="11F1E7D3" w:rsidR="32E6F66C" w:rsidRPr="0043501C" w:rsidRDefault="32E6F66C">
      <w:pPr>
        <w:jc w:val="both"/>
        <w:rPr>
          <w:rFonts w:ascii="Arial" w:eastAsia="Aptos" w:hAnsi="Arial" w:cs="Arial"/>
          <w:rPrChange w:id="28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82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28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O usuário poderá escolher peças manualmente ou só via recomendação automática?</w:t>
      </w:r>
    </w:p>
    <w:p w14:paraId="56FC5BFC" w14:textId="1944E7E1" w:rsidR="1725B537" w:rsidRPr="0043501C" w:rsidRDefault="1725B537">
      <w:pPr>
        <w:ind w:firstLine="708"/>
        <w:jc w:val="both"/>
        <w:rPr>
          <w:rFonts w:ascii="Arial" w:eastAsia="Aptos" w:hAnsi="Arial" w:cs="Arial"/>
          <w:rPrChange w:id="28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85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8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Será tanto manual quanto automático</w:t>
      </w:r>
      <w:ins w:id="287" w:author="GUSTAVO DE OLIVEIRA REGO MORAIS" w:date="2025-05-23T20:35:00Z">
        <w:r w:rsidR="4F229C65" w:rsidRPr="0043501C">
          <w:rPr>
            <w:rFonts w:ascii="Arial" w:eastAsia="Aptos" w:hAnsi="Arial" w:cs="Arial"/>
            <w:rPrChange w:id="28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r w:rsidRPr="0043501C">
        <w:rPr>
          <w:rFonts w:ascii="Arial" w:eastAsia="Aptos" w:hAnsi="Arial" w:cs="Arial"/>
          <w:rPrChange w:id="28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</w:p>
    <w:p w14:paraId="23ADDC5C" w14:textId="60773E91" w:rsidR="32E6F66C" w:rsidRPr="0043501C" w:rsidRDefault="32E6F66C">
      <w:pPr>
        <w:jc w:val="both"/>
        <w:rPr>
          <w:rFonts w:ascii="Arial" w:eastAsia="Aptos" w:hAnsi="Arial" w:cs="Arial"/>
          <w:rPrChange w:id="29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91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29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- Haverá necessidade de salvar, exportar ou compartilhar a build? </w:t>
      </w:r>
    </w:p>
    <w:p w14:paraId="65A14244" w14:textId="600D0090" w:rsidR="4B053ADA" w:rsidRPr="0043501C" w:rsidRDefault="4B053ADA">
      <w:pPr>
        <w:ind w:firstLine="708"/>
        <w:jc w:val="both"/>
        <w:rPr>
          <w:rFonts w:ascii="Arial" w:eastAsia="Aptos" w:hAnsi="Arial" w:cs="Arial"/>
          <w:rPrChange w:id="29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94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9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Sim, </w:t>
      </w:r>
      <w:r w:rsidR="482C7C26" w:rsidRPr="0043501C">
        <w:rPr>
          <w:rFonts w:ascii="Arial" w:eastAsia="Aptos" w:hAnsi="Arial" w:cs="Arial"/>
          <w:rPrChange w:id="29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terá</w:t>
      </w:r>
      <w:r w:rsidRPr="0043501C">
        <w:rPr>
          <w:rFonts w:ascii="Arial" w:eastAsia="Aptos" w:hAnsi="Arial" w:cs="Arial"/>
          <w:rPrChange w:id="29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a possibilidade de salvar em seu perfil cadastrado e exportar para um </w:t>
      </w:r>
      <w:r w:rsidR="67204FFC" w:rsidRPr="0043501C">
        <w:rPr>
          <w:rFonts w:ascii="Arial" w:eastAsia="Aptos" w:hAnsi="Arial" w:cs="Arial"/>
          <w:rPrChange w:id="29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arquivo,</w:t>
      </w:r>
      <w:r w:rsidRPr="0043501C">
        <w:rPr>
          <w:rFonts w:ascii="Arial" w:eastAsia="Aptos" w:hAnsi="Arial" w:cs="Arial"/>
          <w:rPrChange w:id="29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mas não compartilhar</w:t>
      </w:r>
      <w:ins w:id="300" w:author="GUSTAVO DE OLIVEIRA REGO MORAIS" w:date="2025-05-23T21:03:00Z">
        <w:r w:rsidR="45C05D66" w:rsidRPr="0043501C">
          <w:rPr>
            <w:rFonts w:ascii="Arial" w:eastAsia="Aptos" w:hAnsi="Arial" w:cs="Arial"/>
            <w:rPrChange w:id="30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7672E20E" w14:textId="09579903" w:rsidR="32E6F66C" w:rsidRPr="0043501C" w:rsidRDefault="32E6F66C">
      <w:pPr>
        <w:jc w:val="both"/>
        <w:rPr>
          <w:rFonts w:ascii="Arial" w:eastAsia="Aptos" w:hAnsi="Arial" w:cs="Arial"/>
          <w:rPrChange w:id="30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03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0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lastRenderedPageBreak/>
        <w:t xml:space="preserve">- O sistema deve oferecer links de compra para os produtos? </w:t>
      </w:r>
    </w:p>
    <w:p w14:paraId="7E6B0FD0" w14:textId="14430591" w:rsidR="28738C84" w:rsidRPr="0043501C" w:rsidRDefault="28738C84">
      <w:pPr>
        <w:ind w:firstLine="708"/>
        <w:jc w:val="both"/>
        <w:rPr>
          <w:rFonts w:ascii="Arial" w:eastAsia="Aptos" w:hAnsi="Arial" w:cs="Arial"/>
          <w:rPrChange w:id="30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06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Sim, </w:t>
      </w:r>
      <w:del w:id="308" w:author="GUSTAVO DE OLIVEIRA REGO MORAIS" w:date="2025-05-23T20:44:00Z">
        <w:r w:rsidRPr="0043501C" w:rsidDel="28738C84">
          <w:rPr>
            <w:rFonts w:ascii="Arial" w:eastAsia="Aptos" w:hAnsi="Arial" w:cs="Arial"/>
            <w:rPrChange w:id="3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ira</w:delText>
        </w:r>
      </w:del>
      <w:ins w:id="310" w:author="GUSTAVO DE OLIVEIRA REGO MORAIS" w:date="2025-05-23T20:44:00Z">
        <w:r w:rsidR="412C7361" w:rsidRPr="0043501C">
          <w:rPr>
            <w:rFonts w:ascii="Arial" w:eastAsia="Aptos" w:hAnsi="Arial" w:cs="Arial"/>
            <w:rPrChange w:id="31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irá</w:t>
        </w:r>
      </w:ins>
      <w:r w:rsidRPr="0043501C">
        <w:rPr>
          <w:rFonts w:ascii="Arial" w:eastAsia="Aptos" w:hAnsi="Arial" w:cs="Arial"/>
          <w:rPrChange w:id="31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313" w:author="ARLISON GASPAR DE OLIVEIRA" w:date="2025-05-22T17:12:00Z">
        <w:r w:rsidRPr="0043501C" w:rsidDel="28738C84">
          <w:rPr>
            <w:rFonts w:ascii="Arial" w:eastAsia="Aptos" w:hAnsi="Arial" w:cs="Arial"/>
            <w:rPrChange w:id="3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fonecer</w:delText>
        </w:r>
      </w:del>
      <w:ins w:id="315" w:author="ARLISON GASPAR DE OLIVEIRA" w:date="2025-05-22T17:12:00Z">
        <w:r w:rsidR="790C95FE" w:rsidRPr="0043501C">
          <w:rPr>
            <w:rFonts w:ascii="Arial" w:eastAsia="Aptos" w:hAnsi="Arial" w:cs="Arial"/>
            <w:rPrChange w:id="31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fornecer</w:t>
        </w:r>
      </w:ins>
      <w:r w:rsidRPr="0043501C">
        <w:rPr>
          <w:rFonts w:ascii="Arial" w:eastAsia="Aptos" w:hAnsi="Arial" w:cs="Arial"/>
          <w:rPrChange w:id="31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os links com preços baixos ou em promoção nas plataformas de compra especializada.</w:t>
      </w:r>
    </w:p>
    <w:p w14:paraId="4A63D056" w14:textId="7E34326D" w:rsidR="32E6F66C" w:rsidRPr="0043501C" w:rsidRDefault="32E6F66C">
      <w:pPr>
        <w:jc w:val="both"/>
        <w:rPr>
          <w:rFonts w:ascii="Arial" w:eastAsia="Aptos" w:hAnsi="Arial" w:cs="Arial"/>
          <w:rPrChange w:id="31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19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Deseja que o usuário tenha login/cadastro?</w:t>
      </w:r>
    </w:p>
    <w:p w14:paraId="60E7C5EC" w14:textId="6C6E412B" w:rsidR="4ED5B91F" w:rsidRPr="0043501C" w:rsidRDefault="4ED5B91F">
      <w:pPr>
        <w:ind w:firstLine="708"/>
        <w:jc w:val="both"/>
        <w:rPr>
          <w:rFonts w:ascii="Arial" w:eastAsia="Aptos" w:hAnsi="Arial" w:cs="Arial"/>
          <w:rPrChange w:id="32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22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2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Sim, </w:t>
      </w:r>
      <w:del w:id="324" w:author="ITALO FRANCISCO ALMEIDA DE OLIVEIRA" w:date="2025-05-23T18:22:00Z">
        <w:r w:rsidRPr="0043501C" w:rsidDel="4ED5B91F">
          <w:rPr>
            <w:rFonts w:ascii="Arial" w:eastAsia="Aptos" w:hAnsi="Arial" w:cs="Arial"/>
            <w:rPrChange w:id="32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havera</w:delText>
        </w:r>
      </w:del>
      <w:ins w:id="326" w:author="ITALO FRANCISCO ALMEIDA DE OLIVEIRA" w:date="2025-05-23T18:22:00Z">
        <w:r w:rsidR="34C94A55" w:rsidRPr="0043501C">
          <w:rPr>
            <w:rFonts w:ascii="Arial" w:eastAsia="Aptos" w:hAnsi="Arial" w:cs="Arial"/>
            <w:rPrChange w:id="32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haverá</w:t>
        </w:r>
      </w:ins>
      <w:r w:rsidRPr="0043501C">
        <w:rPr>
          <w:rFonts w:ascii="Arial" w:eastAsia="Aptos" w:hAnsi="Arial" w:cs="Arial"/>
          <w:rPrChange w:id="32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329" w:author="ARLISON GASPAR DE OLIVEIRA" w:date="2025-05-22T17:12:00Z">
        <w:r w:rsidRPr="0043501C" w:rsidDel="4ED5B91F">
          <w:rPr>
            <w:rFonts w:ascii="Arial" w:eastAsia="Aptos" w:hAnsi="Arial" w:cs="Arial"/>
            <w:rPrChange w:id="33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nessecidade</w:delText>
        </w:r>
      </w:del>
      <w:ins w:id="331" w:author="ARLISON GASPAR DE OLIVEIRA" w:date="2025-05-22T17:12:00Z">
        <w:r w:rsidR="224E50A0" w:rsidRPr="0043501C">
          <w:rPr>
            <w:rFonts w:ascii="Arial" w:eastAsia="Aptos" w:hAnsi="Arial" w:cs="Arial"/>
            <w:rPrChange w:id="33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necessidade</w:t>
        </w:r>
      </w:ins>
      <w:r w:rsidRPr="0043501C">
        <w:rPr>
          <w:rFonts w:ascii="Arial" w:eastAsia="Aptos" w:hAnsi="Arial" w:cs="Arial"/>
          <w:rPrChange w:id="33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para salvar </w:t>
      </w:r>
      <w:ins w:id="334" w:author="GUSTAVO DE OLIVEIRA REGO MORAIS" w:date="2025-05-23T21:04:00Z">
        <w:r w:rsidR="773F6190" w:rsidRPr="0043501C">
          <w:rPr>
            <w:rFonts w:ascii="Arial" w:eastAsia="Aptos" w:hAnsi="Arial" w:cs="Arial"/>
            <w:rPrChange w:id="33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as </w:t>
        </w:r>
      </w:ins>
      <w:r w:rsidRPr="0043501C">
        <w:rPr>
          <w:rFonts w:ascii="Arial" w:eastAsia="Aptos" w:hAnsi="Arial" w:cs="Arial"/>
          <w:rPrChange w:id="33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</w:t>
      </w:r>
      <w:ins w:id="337" w:author="GUSTAVO DE OLIVEIRA REGO MORAIS" w:date="2025-05-23T21:04:00Z">
        <w:r w:rsidR="6B56C91B" w:rsidRPr="0043501C">
          <w:rPr>
            <w:rFonts w:ascii="Arial" w:eastAsia="Aptos" w:hAnsi="Arial" w:cs="Arial"/>
            <w:rPrChange w:id="33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o</w:t>
        </w:r>
      </w:ins>
      <w:del w:id="339" w:author="GUSTAVO DE OLIVEIRA REGO MORAIS" w:date="2025-05-23T21:04:00Z">
        <w:r w:rsidRPr="0043501C" w:rsidDel="4ED5B91F">
          <w:rPr>
            <w:rFonts w:ascii="Arial" w:eastAsia="Aptos" w:hAnsi="Arial" w:cs="Arial"/>
            <w:rPrChange w:id="34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</w:delText>
        </w:r>
      </w:del>
      <w:r w:rsidRPr="0043501C">
        <w:rPr>
          <w:rFonts w:ascii="Arial" w:eastAsia="Aptos" w:hAnsi="Arial" w:cs="Arial"/>
          <w:rPrChange w:id="34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ntagens do </w:t>
      </w:r>
      <w:del w:id="342" w:author="ITALO FRANCISCO ALMEIDA DE OLIVEIRA" w:date="2025-05-23T18:23:00Z">
        <w:r w:rsidRPr="0043501C" w:rsidDel="4ED5B91F">
          <w:rPr>
            <w:rFonts w:ascii="Arial" w:eastAsia="Aptos" w:hAnsi="Arial" w:cs="Arial"/>
            <w:rPrChange w:id="34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usuario</w:delText>
        </w:r>
      </w:del>
      <w:ins w:id="344" w:author="ITALO FRANCISCO ALMEIDA DE OLIVEIRA" w:date="2025-05-23T18:23:00Z">
        <w:r w:rsidR="0BA74114" w:rsidRPr="0043501C">
          <w:rPr>
            <w:rFonts w:ascii="Arial" w:eastAsia="Aptos" w:hAnsi="Arial" w:cs="Arial"/>
            <w:rPrChange w:id="34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usuário</w:t>
        </w:r>
      </w:ins>
      <w:r w:rsidRPr="0043501C">
        <w:rPr>
          <w:rFonts w:ascii="Arial" w:eastAsia="Aptos" w:hAnsi="Arial" w:cs="Arial"/>
          <w:rPrChange w:id="34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gerar informações de </w:t>
      </w:r>
      <w:del w:id="347" w:author="ITALO FRANCISCO ALMEIDA DE OLIVEIRA" w:date="2025-05-23T18:23:00Z">
        <w:r w:rsidRPr="0043501C" w:rsidDel="4ED5B91F">
          <w:rPr>
            <w:rFonts w:ascii="Arial" w:eastAsia="Aptos" w:hAnsi="Arial" w:cs="Arial"/>
            <w:rPrChange w:id="34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promoçoes</w:delText>
        </w:r>
      </w:del>
      <w:ins w:id="349" w:author="ITALO FRANCISCO ALMEIDA DE OLIVEIRA" w:date="2025-05-23T18:23:00Z">
        <w:r w:rsidR="655ED3DE" w:rsidRPr="0043501C">
          <w:rPr>
            <w:rFonts w:ascii="Arial" w:eastAsia="Aptos" w:hAnsi="Arial" w:cs="Arial"/>
            <w:rPrChange w:id="35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promoções</w:t>
        </w:r>
      </w:ins>
      <w:r w:rsidRPr="0043501C">
        <w:rPr>
          <w:rFonts w:ascii="Arial" w:eastAsia="Aptos" w:hAnsi="Arial" w:cs="Arial"/>
          <w:rPrChange w:id="35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pelo </w:t>
      </w:r>
      <w:del w:id="352" w:author="ITALO FRANCISCO ALMEIDA DE OLIVEIRA" w:date="2025-05-23T18:23:00Z">
        <w:r w:rsidRPr="0043501C" w:rsidDel="4ED5B91F">
          <w:rPr>
            <w:rFonts w:ascii="Arial" w:eastAsia="Aptos" w:hAnsi="Arial" w:cs="Arial"/>
            <w:rPrChange w:id="35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email</w:delText>
        </w:r>
      </w:del>
      <w:ins w:id="354" w:author="ITALO FRANCISCO ALMEIDA DE OLIVEIRA" w:date="2025-05-23T18:23:00Z">
        <w:r w:rsidR="390A8976" w:rsidRPr="0043501C">
          <w:rPr>
            <w:rFonts w:ascii="Arial" w:eastAsia="Aptos" w:hAnsi="Arial" w:cs="Arial"/>
            <w:rPrChange w:id="35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e-mail</w:t>
        </w:r>
      </w:ins>
      <w:r w:rsidRPr="0043501C">
        <w:rPr>
          <w:rFonts w:ascii="Arial" w:eastAsia="Aptos" w:hAnsi="Arial" w:cs="Arial"/>
          <w:rPrChange w:id="35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ou contato fornecido no cadastro</w:t>
      </w:r>
      <w:ins w:id="357" w:author="GUSTAVO DE OLIVEIRA REGO MORAIS" w:date="2025-05-23T20:35:00Z">
        <w:r w:rsidR="4F9CD814" w:rsidRPr="0043501C">
          <w:rPr>
            <w:rFonts w:ascii="Arial" w:eastAsia="Aptos" w:hAnsi="Arial" w:cs="Arial"/>
            <w:rPrChange w:id="35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48E444B" w14:textId="19B783FD" w:rsidR="3B340ED7" w:rsidRPr="0043501C" w:rsidRDefault="3B340ED7">
      <w:pPr>
        <w:jc w:val="both"/>
        <w:rPr>
          <w:rFonts w:ascii="Arial" w:eastAsia="Aptos" w:hAnsi="Arial" w:cs="Arial"/>
          <w:rPrChange w:id="35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60" w:author="GUSTAVO DE OLIVEIRA REGO MORAIS" w:date="2025-05-23T20:44:00Z">
          <w:pPr/>
        </w:pPrChange>
      </w:pPr>
    </w:p>
    <w:p w14:paraId="5900DC96" w14:textId="52D2EB99" w:rsidR="68EB66C5" w:rsidRPr="0043501C" w:rsidRDefault="68EB66C5">
      <w:pPr>
        <w:jc w:val="both"/>
        <w:rPr>
          <w:rFonts w:ascii="Arial" w:eastAsia="Aptos" w:hAnsi="Arial" w:cs="Arial"/>
          <w:rPrChange w:id="36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62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3. Regras de Negócio </w:t>
      </w:r>
    </w:p>
    <w:p w14:paraId="15224021" w14:textId="50788D1C" w:rsidR="68EB66C5" w:rsidRPr="0043501C" w:rsidRDefault="68EB66C5">
      <w:pPr>
        <w:jc w:val="both"/>
        <w:rPr>
          <w:rFonts w:ascii="Arial" w:eastAsia="Aptos" w:hAnsi="Arial" w:cs="Arial"/>
          <w:rPrChange w:id="3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65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6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Como o orçamento será distribuído entre os componentes? </w:t>
      </w:r>
    </w:p>
    <w:p w14:paraId="6623011A" w14:textId="40F99408" w:rsidR="68EB66C5" w:rsidRPr="0043501C" w:rsidRDefault="68EB66C5">
      <w:pPr>
        <w:ind w:firstLine="708"/>
        <w:jc w:val="both"/>
        <w:rPr>
          <w:rFonts w:ascii="Arial" w:eastAsia="Aptos" w:hAnsi="Arial" w:cs="Arial"/>
          <w:rPrChange w:id="3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68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6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Os maiores gastos serão focados nas peças mais necessárias e </w:t>
      </w:r>
      <w:ins w:id="370" w:author="GUSTAVO DE OLIVEIRA REGO MORAIS" w:date="2025-05-23T20:44:00Z">
        <w:r w:rsidR="6DD5EE4D" w:rsidRPr="0043501C">
          <w:rPr>
            <w:rFonts w:ascii="Arial" w:eastAsia="Aptos" w:hAnsi="Arial" w:cs="Arial"/>
            <w:rPrChange w:id="37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enssenciais</w:t>
        </w:r>
      </w:ins>
      <w:del w:id="372" w:author="GUSTAVO DE OLIVEIRA REGO MORAIS" w:date="2025-05-23T20:44:00Z">
        <w:r w:rsidRPr="0043501C" w:rsidDel="68EB66C5">
          <w:rPr>
            <w:rFonts w:ascii="Arial" w:eastAsia="Aptos" w:hAnsi="Arial" w:cs="Arial"/>
            <w:rPrChange w:id="37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ensessiais</w:delText>
        </w:r>
      </w:del>
      <w:r w:rsidRPr="0043501C">
        <w:rPr>
          <w:rFonts w:ascii="Arial" w:eastAsia="Aptos" w:hAnsi="Arial" w:cs="Arial"/>
          <w:rPrChange w:id="37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acordo com a necessidade do usuário</w:t>
      </w:r>
      <w:ins w:id="375" w:author="GUSTAVO DE OLIVEIRA REGO MORAIS" w:date="2025-05-23T20:35:00Z">
        <w:r w:rsidR="2B6AAD90" w:rsidRPr="0043501C">
          <w:rPr>
            <w:rFonts w:ascii="Arial" w:eastAsia="Aptos" w:hAnsi="Arial" w:cs="Arial"/>
            <w:rPrChange w:id="37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64DE8E75" w14:textId="5CAFD698" w:rsidR="68EB66C5" w:rsidRPr="0043501C" w:rsidRDefault="68EB66C5">
      <w:pPr>
        <w:jc w:val="both"/>
        <w:rPr>
          <w:rFonts w:ascii="Arial" w:eastAsia="Aptos" w:hAnsi="Arial" w:cs="Arial"/>
          <w:rPrChange w:id="37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78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7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Quais critérios o sistema deve priorizar: desempenho, custo-benefício ou compatibilidade? </w:t>
      </w:r>
    </w:p>
    <w:p w14:paraId="4B9B16C4" w14:textId="7A32E884" w:rsidR="68EB66C5" w:rsidRPr="0043501C" w:rsidRDefault="68EB66C5">
      <w:pPr>
        <w:ind w:firstLine="708"/>
        <w:jc w:val="both"/>
        <w:rPr>
          <w:rFonts w:ascii="Arial" w:eastAsia="Aptos" w:hAnsi="Arial" w:cs="Arial"/>
          <w:rPrChange w:id="38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81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8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O sistema ir</w:t>
      </w:r>
      <w:ins w:id="383" w:author="GUSTAVO DE OLIVEIRA REGO MORAIS" w:date="2025-05-23T01:55:00Z">
        <w:r w:rsidR="2315FCBC" w:rsidRPr="0043501C">
          <w:rPr>
            <w:rFonts w:ascii="Arial" w:eastAsia="Aptos" w:hAnsi="Arial" w:cs="Arial"/>
            <w:rPrChange w:id="38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á</w:t>
        </w:r>
      </w:ins>
      <w:ins w:id="385" w:author="GUSTAVO DE OLIVEIRA REGO MORAIS" w:date="2025-05-23T20:30:00Z">
        <w:r w:rsidR="5DC7826E" w:rsidRPr="0043501C">
          <w:rPr>
            <w:rFonts w:ascii="Arial" w:eastAsia="Aptos" w:hAnsi="Arial" w:cs="Arial"/>
            <w:rPrChange w:id="38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del w:id="387" w:author="GUSTAVO DE OLIVEIRA REGO MORAIS" w:date="2025-05-23T01:55:00Z">
        <w:r w:rsidRPr="0043501C" w:rsidDel="68EB66C5">
          <w:rPr>
            <w:rFonts w:ascii="Arial" w:eastAsia="Aptos" w:hAnsi="Arial" w:cs="Arial"/>
            <w:rPrChange w:id="38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a </w:delText>
        </w:r>
      </w:del>
      <w:r w:rsidRPr="0043501C">
        <w:rPr>
          <w:rFonts w:ascii="Arial" w:eastAsia="Aptos" w:hAnsi="Arial" w:cs="Arial"/>
          <w:rPrChange w:id="38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fornecer peças com alta compatibilidade</w:t>
      </w:r>
      <w:ins w:id="390" w:author="JOAO PEDRO MIRANDA SOUSA" w:date="2025-05-23T23:07:00Z">
        <w:r w:rsidR="661F8906" w:rsidRPr="0043501C">
          <w:rPr>
            <w:rFonts w:ascii="Arial" w:eastAsia="Aptos" w:hAnsi="Arial" w:cs="Arial"/>
            <w:rPrChange w:id="39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,</w:t>
        </w:r>
      </w:ins>
      <w:r w:rsidRPr="0043501C">
        <w:rPr>
          <w:rFonts w:ascii="Arial" w:eastAsia="Aptos" w:hAnsi="Arial" w:cs="Arial"/>
          <w:rPrChange w:id="39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por</w:t>
      </w:r>
      <w:ins w:id="393" w:author="GUSTAVO DE OLIVEIRA REGO MORAIS" w:date="2025-05-23T01:55:00Z">
        <w:r w:rsidR="66BDAFE4" w:rsidRPr="0043501C">
          <w:rPr>
            <w:rFonts w:ascii="Arial" w:eastAsia="Aptos" w:hAnsi="Arial" w:cs="Arial"/>
            <w:rPrChange w:id="39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é</w:t>
        </w:r>
      </w:ins>
      <w:del w:id="395" w:author="GUSTAVO DE OLIVEIRA REGO MORAIS" w:date="2025-05-23T01:55:00Z">
        <w:r w:rsidRPr="0043501C" w:rsidDel="68EB66C5">
          <w:rPr>
            <w:rFonts w:ascii="Arial" w:eastAsia="Aptos" w:hAnsi="Arial" w:cs="Arial"/>
            <w:rPrChange w:id="3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</w:delText>
        </w:r>
      </w:del>
      <w:r w:rsidRPr="0043501C">
        <w:rPr>
          <w:rFonts w:ascii="Arial" w:eastAsia="Aptos" w:hAnsi="Arial" w:cs="Arial"/>
          <w:rPrChange w:id="39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</w:t>
      </w:r>
      <w:ins w:id="398" w:author="GUSTAVO DE OLIVEIRA REGO MORAIS" w:date="2025-05-23T20:35:00Z">
        <w:r w:rsidR="6FE0D051" w:rsidRPr="0043501C">
          <w:rPr>
            <w:rFonts w:ascii="Arial" w:eastAsia="Aptos" w:hAnsi="Arial" w:cs="Arial"/>
            <w:rPrChange w:id="39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del w:id="400" w:author="GUSTAVO DE OLIVEIRA REGO MORAIS" w:date="2025-05-23T20:35:00Z">
        <w:r w:rsidRPr="0043501C" w:rsidDel="68EB66C5">
          <w:rPr>
            <w:rFonts w:ascii="Arial" w:eastAsia="Aptos" w:hAnsi="Arial" w:cs="Arial"/>
            <w:rPrChange w:id="40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  <w:r w:rsidRPr="0043501C">
        <w:rPr>
          <w:rFonts w:ascii="Arial" w:eastAsia="Aptos" w:hAnsi="Arial" w:cs="Arial"/>
          <w:rPrChange w:id="40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desempenho e custo benef</w:t>
      </w:r>
      <w:ins w:id="403" w:author="GUSTAVO DE OLIVEIRA REGO MORAIS" w:date="2025-05-23T01:55:00Z">
        <w:r w:rsidR="1B07C290" w:rsidRPr="0043501C">
          <w:rPr>
            <w:rFonts w:ascii="Arial" w:eastAsia="Aptos" w:hAnsi="Arial" w:cs="Arial"/>
            <w:rPrChange w:id="40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í</w:t>
        </w:r>
      </w:ins>
      <w:del w:id="405" w:author="GUSTAVO DE OLIVEIRA REGO MORAIS" w:date="2025-05-23T01:55:00Z">
        <w:r w:rsidRPr="0043501C" w:rsidDel="68EB66C5">
          <w:rPr>
            <w:rFonts w:ascii="Arial" w:eastAsia="Aptos" w:hAnsi="Arial" w:cs="Arial"/>
            <w:rPrChange w:id="40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</w:delText>
        </w:r>
      </w:del>
      <w:r w:rsidRPr="0043501C">
        <w:rPr>
          <w:rFonts w:ascii="Arial" w:eastAsia="Aptos" w:hAnsi="Arial" w:cs="Arial"/>
          <w:rPrChange w:id="4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cio </w:t>
      </w:r>
      <w:del w:id="408" w:author="ITALO FRANCISCO ALMEIDA DE OLIVEIRA" w:date="2025-05-23T18:22:00Z">
        <w:r w:rsidRPr="0043501C" w:rsidDel="68EB66C5">
          <w:rPr>
            <w:rFonts w:ascii="Arial" w:eastAsia="Aptos" w:hAnsi="Arial" w:cs="Arial"/>
            <w:rPrChange w:id="4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sera</w:delText>
        </w:r>
      </w:del>
      <w:ins w:id="410" w:author="ITALO FRANCISCO ALMEIDA DE OLIVEIRA" w:date="2025-05-23T18:22:00Z">
        <w:r w:rsidR="1815B163" w:rsidRPr="0043501C">
          <w:rPr>
            <w:rFonts w:ascii="Arial" w:eastAsia="Aptos" w:hAnsi="Arial" w:cs="Arial"/>
            <w:rPrChange w:id="41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será</w:t>
        </w:r>
      </w:ins>
      <w:r w:rsidRPr="0043501C">
        <w:rPr>
          <w:rFonts w:ascii="Arial" w:eastAsia="Aptos" w:hAnsi="Arial" w:cs="Arial"/>
          <w:rPrChange w:id="41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acordo com </w:t>
      </w:r>
      <w:del w:id="413" w:author="ITALO FRANCISCO ALMEIDA DE OLIVEIRA" w:date="2025-05-23T18:22:00Z">
        <w:r w:rsidRPr="0043501C" w:rsidDel="68EB66C5">
          <w:rPr>
            <w:rFonts w:ascii="Arial" w:eastAsia="Aptos" w:hAnsi="Arial" w:cs="Arial"/>
            <w:rPrChange w:id="4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com</w:delText>
        </w:r>
      </w:del>
      <w:r w:rsidRPr="0043501C">
        <w:rPr>
          <w:rFonts w:ascii="Arial" w:eastAsia="Aptos" w:hAnsi="Arial" w:cs="Arial"/>
          <w:rPrChange w:id="4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as necessidades e </w:t>
      </w:r>
      <w:del w:id="416" w:author="ITALO FRANCISCO ALMEIDA DE OLIVEIRA" w:date="2025-05-23T18:22:00Z">
        <w:r w:rsidRPr="0043501C" w:rsidDel="68EB66C5">
          <w:rPr>
            <w:rFonts w:ascii="Arial" w:eastAsia="Aptos" w:hAnsi="Arial" w:cs="Arial"/>
            <w:rPrChange w:id="41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gsotos</w:delText>
        </w:r>
      </w:del>
      <w:ins w:id="418" w:author="ITALO FRANCISCO ALMEIDA DE OLIVEIRA" w:date="2025-05-23T18:22:00Z">
        <w:r w:rsidR="75B3C403" w:rsidRPr="0043501C">
          <w:rPr>
            <w:rFonts w:ascii="Arial" w:eastAsia="Aptos" w:hAnsi="Arial" w:cs="Arial"/>
            <w:rPrChange w:id="41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gostos</w:t>
        </w:r>
      </w:ins>
      <w:r w:rsidRPr="0043501C">
        <w:rPr>
          <w:rFonts w:ascii="Arial" w:eastAsia="Aptos" w:hAnsi="Arial" w:cs="Arial"/>
          <w:rPrChange w:id="4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informados pelo </w:t>
      </w:r>
      <w:del w:id="421" w:author="ITALO FRANCISCO ALMEIDA DE OLIVEIRA" w:date="2025-05-23T18:22:00Z">
        <w:r w:rsidRPr="0043501C" w:rsidDel="68EB66C5">
          <w:rPr>
            <w:rFonts w:ascii="Arial" w:eastAsia="Aptos" w:hAnsi="Arial" w:cs="Arial"/>
            <w:rPrChange w:id="4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usuario</w:delText>
        </w:r>
      </w:del>
      <w:ins w:id="423" w:author="ITALO FRANCISCO ALMEIDA DE OLIVEIRA" w:date="2025-05-23T18:22:00Z">
        <w:r w:rsidR="1C261737" w:rsidRPr="0043501C">
          <w:rPr>
            <w:rFonts w:ascii="Arial" w:eastAsia="Aptos" w:hAnsi="Arial" w:cs="Arial"/>
            <w:rPrChange w:id="42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usuário</w:t>
        </w:r>
      </w:ins>
      <w:ins w:id="425" w:author="GUSTAVO DE OLIVEIRA REGO MORAIS" w:date="2025-05-23T20:35:00Z">
        <w:r w:rsidR="3A480B4E" w:rsidRPr="0043501C">
          <w:rPr>
            <w:rFonts w:ascii="Arial" w:eastAsia="Aptos" w:hAnsi="Arial" w:cs="Arial"/>
            <w:rPrChange w:id="42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ins w:id="427" w:author="JOAO PEDRO MIRANDA SOUSA" w:date="2025-05-23T23:07:00Z">
        <w:r w:rsidR="4BE26594" w:rsidRPr="0043501C">
          <w:rPr>
            <w:rFonts w:ascii="Arial" w:eastAsia="Aptos" w:hAnsi="Arial" w:cs="Arial"/>
            <w:rPrChange w:id="42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Ou seja, se o usuário deseja uma configuração e tem </w:t>
        </w:r>
      </w:ins>
      <w:ins w:id="429" w:author="JOAO PEDRO MIRANDA SOUSA" w:date="2025-05-23T23:08:00Z">
        <w:r w:rsidR="4BE26594" w:rsidRPr="0043501C">
          <w:rPr>
            <w:rFonts w:ascii="Arial" w:eastAsia="Aptos" w:hAnsi="Arial" w:cs="Arial"/>
            <w:rPrChange w:id="43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um valor </w:t>
        </w:r>
      </w:ins>
      <w:ins w:id="431" w:author="JOAO PEDRO MIRANDA SOUSA" w:date="2025-05-23T23:11:00Z">
        <w:r w:rsidR="251B1793" w:rsidRPr="0043501C">
          <w:rPr>
            <w:rFonts w:ascii="Arial" w:eastAsia="Aptos" w:hAnsi="Arial" w:cs="Arial"/>
            <w:rPrChange w:id="43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de gasto </w:t>
        </w:r>
      </w:ins>
      <w:ins w:id="433" w:author="JOAO PEDRO MIRANDA SOUSA" w:date="2025-05-23T23:08:00Z">
        <w:r w:rsidR="4BE26594" w:rsidRPr="0043501C">
          <w:rPr>
            <w:rFonts w:ascii="Arial" w:eastAsia="Aptos" w:hAnsi="Arial" w:cs="Arial"/>
            <w:rPrChange w:id="43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pré-estabelecido suficiente para utilizar componentes mais poderosos e </w:t>
        </w:r>
        <w:r w:rsidR="43703778" w:rsidRPr="0043501C">
          <w:rPr>
            <w:rFonts w:ascii="Arial" w:eastAsia="Aptos" w:hAnsi="Arial" w:cs="Arial"/>
            <w:rPrChange w:id="43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com um custo-benefício </w:t>
        </w:r>
      </w:ins>
      <w:ins w:id="436" w:author="JOAO PEDRO MIRANDA SOUSA" w:date="2025-05-23T23:09:00Z">
        <w:r w:rsidR="43703778" w:rsidRPr="0043501C">
          <w:rPr>
            <w:rFonts w:ascii="Arial" w:eastAsia="Aptos" w:hAnsi="Arial" w:cs="Arial"/>
            <w:rPrChange w:id="43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pior que uma peça com um valor menor (mais benefício, por</w:t>
        </w:r>
        <w:r w:rsidR="40AB534E" w:rsidRPr="0043501C">
          <w:rPr>
            <w:rFonts w:ascii="Arial" w:eastAsia="Aptos" w:hAnsi="Arial" w:cs="Arial"/>
            <w:rPrChange w:id="43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ém mais custo </w:t>
        </w:r>
      </w:ins>
      <w:ins w:id="439" w:author="JOAO PEDRO MIRANDA SOUSA" w:date="2025-05-23T23:10:00Z">
        <w:r w:rsidR="6B0FCE6B" w:rsidRPr="0043501C">
          <w:rPr>
            <w:rFonts w:ascii="Arial" w:eastAsia="Aptos" w:hAnsi="Arial" w:cs="Arial"/>
            <w:rPrChange w:id="44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do </w:t>
        </w:r>
      </w:ins>
      <w:ins w:id="441" w:author="JOAO PEDRO MIRANDA SOUSA" w:date="2025-05-23T23:09:00Z">
        <w:r w:rsidR="40AB534E" w:rsidRPr="0043501C">
          <w:rPr>
            <w:rFonts w:ascii="Arial" w:eastAsia="Aptos" w:hAnsi="Arial" w:cs="Arial"/>
            <w:rPrChange w:id="44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que uma peça inferior</w:t>
        </w:r>
        <w:r w:rsidR="43703778" w:rsidRPr="0043501C">
          <w:rPr>
            <w:rFonts w:ascii="Arial" w:eastAsia="Aptos" w:hAnsi="Arial" w:cs="Arial"/>
            <w:rPrChange w:id="44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)</w:t>
        </w:r>
      </w:ins>
      <w:ins w:id="444" w:author="JOAO PEDRO MIRANDA SOUSA" w:date="2025-05-23T23:10:00Z">
        <w:r w:rsidR="4AD0C16E" w:rsidRPr="0043501C">
          <w:rPr>
            <w:rFonts w:ascii="Arial" w:eastAsia="Aptos" w:hAnsi="Arial" w:cs="Arial"/>
            <w:rPrChange w:id="44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 custo-benefício será ignorado.</w:t>
        </w:r>
      </w:ins>
    </w:p>
    <w:p w14:paraId="7FC1A9E8" w14:textId="53097D0A" w:rsidR="68EB66C5" w:rsidRPr="0043501C" w:rsidRDefault="68EB66C5" w:rsidP="3B340ED7">
      <w:pPr>
        <w:rPr>
          <w:rFonts w:ascii="Arial" w:eastAsia="Aptos" w:hAnsi="Arial" w:cs="Arial"/>
          <w:rPrChange w:id="44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44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Quais perfis de uso vocês desejam suportar? (ex: gamer, edição de vídeo, escritório)</w:t>
      </w:r>
    </w:p>
    <w:p w14:paraId="0B162DE8" w14:textId="0743AFA2" w:rsidR="637E2923" w:rsidRPr="0043501C" w:rsidRDefault="637E2923">
      <w:pPr>
        <w:ind w:firstLine="708"/>
        <w:jc w:val="both"/>
        <w:rPr>
          <w:rFonts w:ascii="Arial" w:eastAsia="Aptos" w:hAnsi="Arial" w:cs="Arial"/>
          <w:rPrChange w:id="44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449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45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Esses perfis </w:t>
      </w:r>
      <w:del w:id="451" w:author="ITALO FRANCISCO ALMEIDA DE OLIVEIRA" w:date="2025-05-23T18:21:00Z">
        <w:r w:rsidRPr="0043501C" w:rsidDel="637E2923">
          <w:rPr>
            <w:rFonts w:ascii="Arial" w:eastAsia="Aptos" w:hAnsi="Arial" w:cs="Arial"/>
            <w:rPrChange w:id="45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padroes</w:delText>
        </w:r>
      </w:del>
      <w:ins w:id="453" w:author="ITALO FRANCISCO ALMEIDA DE OLIVEIRA" w:date="2025-05-23T18:21:00Z">
        <w:r w:rsidR="0B8856F0" w:rsidRPr="0043501C">
          <w:rPr>
            <w:rFonts w:ascii="Arial" w:eastAsia="Aptos" w:hAnsi="Arial" w:cs="Arial"/>
            <w:rPrChange w:id="45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padrões</w:t>
        </w:r>
      </w:ins>
      <w:r w:rsidRPr="0043501C">
        <w:rPr>
          <w:rFonts w:ascii="Arial" w:eastAsia="Aptos" w:hAnsi="Arial" w:cs="Arial"/>
          <w:rPrChange w:id="45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ser</w:t>
      </w:r>
      <w:ins w:id="456" w:author="GUSTAVO DE OLIVEIRA REGO MORAIS" w:date="2025-05-23T01:55:00Z">
        <w:r w:rsidR="54055B24" w:rsidRPr="0043501C">
          <w:rPr>
            <w:rFonts w:ascii="Arial" w:eastAsia="Aptos" w:hAnsi="Arial" w:cs="Arial"/>
            <w:rPrChange w:id="45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ã</w:t>
        </w:r>
      </w:ins>
      <w:del w:id="458" w:author="GUSTAVO DE OLIVEIRA REGO MORAIS" w:date="2025-05-23T01:55:00Z">
        <w:r w:rsidRPr="0043501C" w:rsidDel="637E2923">
          <w:rPr>
            <w:rFonts w:ascii="Arial" w:eastAsia="Aptos" w:hAnsi="Arial" w:cs="Arial"/>
            <w:rPrChange w:id="45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</w:delText>
        </w:r>
      </w:del>
      <w:proofErr w:type="gramStart"/>
      <w:r w:rsidRPr="0043501C">
        <w:rPr>
          <w:rFonts w:ascii="Arial" w:eastAsia="Aptos" w:hAnsi="Arial" w:cs="Arial"/>
          <w:rPrChange w:id="46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o sugeridos</w:t>
      </w:r>
      <w:proofErr w:type="gramEnd"/>
      <w:r w:rsidRPr="0043501C">
        <w:rPr>
          <w:rFonts w:ascii="Arial" w:eastAsia="Aptos" w:hAnsi="Arial" w:cs="Arial"/>
          <w:rPrChange w:id="46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462" w:author="GUSTAVO DE OLIVEIRA REGO MORAIS" w:date="2025-05-23T16:33:00Z">
        <w:r w:rsidRPr="0043501C" w:rsidDel="637E2923">
          <w:rPr>
            <w:rFonts w:ascii="Arial" w:eastAsia="Aptos" w:hAnsi="Arial" w:cs="Arial"/>
            <w:rPrChange w:id="46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porem</w:delText>
        </w:r>
      </w:del>
      <w:bookmarkStart w:id="464" w:name="_Int_y61CoPB7"/>
      <w:ins w:id="465" w:author="GUSTAVO DE OLIVEIRA REGO MORAIS" w:date="2025-05-23T16:33:00Z">
        <w:r w:rsidR="34322269" w:rsidRPr="0043501C">
          <w:rPr>
            <w:rFonts w:ascii="Arial" w:eastAsia="Aptos" w:hAnsi="Arial" w:cs="Arial"/>
            <w:rPrChange w:id="46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porém</w:t>
        </w:r>
      </w:ins>
      <w:r w:rsidRPr="0043501C">
        <w:rPr>
          <w:rFonts w:ascii="Arial" w:eastAsia="Aptos" w:hAnsi="Arial" w:cs="Arial"/>
          <w:rPrChange w:id="4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se</w:t>
      </w:r>
      <w:bookmarkEnd w:id="464"/>
      <w:r w:rsidRPr="0043501C">
        <w:rPr>
          <w:rFonts w:ascii="Arial" w:eastAsia="Aptos" w:hAnsi="Arial" w:cs="Arial"/>
          <w:rPrChange w:id="46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</w:t>
      </w:r>
      <w:ins w:id="469" w:author="GUSTAVO DE OLIVEIRA REGO MORAIS" w:date="2025-05-22T23:46:00Z">
        <w:r w:rsidR="64E2EEDF" w:rsidRPr="0043501C">
          <w:rPr>
            <w:rFonts w:ascii="Arial" w:eastAsia="Aptos" w:hAnsi="Arial" w:cs="Arial"/>
            <w:rPrChange w:id="47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á</w:t>
        </w:r>
      </w:ins>
      <w:del w:id="471" w:author="GUSTAVO DE OLIVEIRA REGO MORAIS" w:date="2025-05-22T23:46:00Z">
        <w:r w:rsidRPr="0043501C" w:rsidDel="637E2923">
          <w:rPr>
            <w:rFonts w:ascii="Arial" w:eastAsia="Aptos" w:hAnsi="Arial" w:cs="Arial"/>
            <w:rPrChange w:id="47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</w:delText>
        </w:r>
      </w:del>
      <w:r w:rsidRPr="0043501C">
        <w:rPr>
          <w:rFonts w:ascii="Arial" w:eastAsia="Aptos" w:hAnsi="Arial" w:cs="Arial"/>
          <w:rPrChange w:id="47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474" w:author="GUSTAVO DE OLIVEIRA REGO MORAIS" w:date="2025-05-23T16:33:00Z">
        <w:r w:rsidRPr="0043501C" w:rsidDel="637E2923">
          <w:rPr>
            <w:rFonts w:ascii="Arial" w:eastAsia="Aptos" w:hAnsi="Arial" w:cs="Arial"/>
            <w:rPrChange w:id="47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dinamico</w:delText>
        </w:r>
      </w:del>
      <w:ins w:id="476" w:author="GUSTAVO DE OLIVEIRA REGO MORAIS" w:date="2025-05-23T16:33:00Z">
        <w:r w:rsidR="61914775" w:rsidRPr="0043501C">
          <w:rPr>
            <w:rFonts w:ascii="Arial" w:eastAsia="Aptos" w:hAnsi="Arial" w:cs="Arial"/>
            <w:rPrChange w:id="47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dinâmico</w:t>
        </w:r>
      </w:ins>
      <w:r w:rsidRPr="0043501C">
        <w:rPr>
          <w:rFonts w:ascii="Arial" w:eastAsia="Aptos" w:hAnsi="Arial" w:cs="Arial"/>
          <w:rPrChange w:id="47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pois a sugestão do sistema </w:t>
      </w:r>
      <w:del w:id="479" w:author="GUSTAVO DE OLIVEIRA REGO MORAIS" w:date="2025-05-23T18:59:00Z">
        <w:r w:rsidRPr="0043501C" w:rsidDel="637E2923">
          <w:rPr>
            <w:rFonts w:ascii="Arial" w:eastAsia="Aptos" w:hAnsi="Arial" w:cs="Arial"/>
            <w:rPrChange w:id="48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ira</w:delText>
        </w:r>
      </w:del>
      <w:ins w:id="481" w:author="GUSTAVO DE OLIVEIRA REGO MORAIS" w:date="2025-05-23T18:59:00Z">
        <w:r w:rsidR="31780106" w:rsidRPr="0043501C">
          <w:rPr>
            <w:rFonts w:ascii="Arial" w:eastAsia="Aptos" w:hAnsi="Arial" w:cs="Arial"/>
            <w:rPrChange w:id="48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irá</w:t>
        </w:r>
      </w:ins>
      <w:r w:rsidRPr="0043501C">
        <w:rPr>
          <w:rFonts w:ascii="Arial" w:eastAsia="Aptos" w:hAnsi="Arial" w:cs="Arial"/>
          <w:rPrChange w:id="48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ser de acordo com que foi informado pelo </w:t>
      </w:r>
      <w:del w:id="484" w:author="GUSTAVO DE OLIVEIRA REGO MORAIS" w:date="2025-05-22T23:46:00Z">
        <w:r w:rsidRPr="0043501C" w:rsidDel="637E2923">
          <w:rPr>
            <w:rFonts w:ascii="Arial" w:eastAsia="Aptos" w:hAnsi="Arial" w:cs="Arial"/>
            <w:rPrChange w:id="48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usu</w:delText>
        </w:r>
        <w:r w:rsidRPr="0043501C" w:rsidDel="629433C6">
          <w:rPr>
            <w:rFonts w:ascii="Arial" w:eastAsia="Aptos" w:hAnsi="Arial" w:cs="Arial"/>
            <w:rPrChange w:id="48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ario</w:delText>
        </w:r>
      </w:del>
      <w:ins w:id="487" w:author="GUSTAVO DE OLIVEIRA REGO MORAIS" w:date="2025-05-22T23:46:00Z">
        <w:r w:rsidR="2DC2AD4A" w:rsidRPr="0043501C">
          <w:rPr>
            <w:rFonts w:ascii="Arial" w:eastAsia="Aptos" w:hAnsi="Arial" w:cs="Arial"/>
            <w:rPrChange w:id="48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usuário</w:t>
        </w:r>
      </w:ins>
      <w:r w:rsidR="629433C6" w:rsidRPr="0043501C">
        <w:rPr>
          <w:rFonts w:ascii="Arial" w:eastAsia="Aptos" w:hAnsi="Arial" w:cs="Arial"/>
          <w:rPrChange w:id="48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com gasto estabelecido</w:t>
      </w:r>
      <w:ins w:id="490" w:author="JOAO PEDRO MIRANDA SOUSA" w:date="2025-05-23T23:10:00Z">
        <w:r w:rsidR="2E3990F1" w:rsidRPr="0043501C">
          <w:rPr>
            <w:rFonts w:ascii="Arial" w:eastAsia="Aptos" w:hAnsi="Arial" w:cs="Arial"/>
            <w:rPrChange w:id="49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1076D969" w14:textId="29F038E1" w:rsidR="68EB66C5" w:rsidRPr="0043501C" w:rsidRDefault="68EB66C5" w:rsidP="3B340ED7">
      <w:pPr>
        <w:rPr>
          <w:rFonts w:ascii="Arial" w:eastAsia="Aptos" w:hAnsi="Arial" w:cs="Arial"/>
          <w:rPrChange w:id="49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49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- Como o sistema deve agir se não encontrar </w:t>
      </w:r>
      <w:bookmarkStart w:id="494" w:name="_Int_lLJqzlur"/>
      <w:proofErr w:type="gramStart"/>
      <w:r w:rsidRPr="0043501C">
        <w:rPr>
          <w:rFonts w:ascii="Arial" w:eastAsia="Aptos" w:hAnsi="Arial" w:cs="Arial"/>
          <w:rPrChange w:id="49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uma build</w:t>
      </w:r>
      <w:bookmarkEnd w:id="494"/>
      <w:proofErr w:type="gramEnd"/>
      <w:r w:rsidRPr="0043501C">
        <w:rPr>
          <w:rFonts w:ascii="Arial" w:eastAsia="Aptos" w:hAnsi="Arial" w:cs="Arial"/>
          <w:rPrChange w:id="49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que caiba no orçamento?</w:t>
      </w:r>
    </w:p>
    <w:p w14:paraId="2E2934AA" w14:textId="21FB8346" w:rsidR="7C48A2AA" w:rsidRPr="0043501C" w:rsidRDefault="7C48A2AA">
      <w:pPr>
        <w:ind w:firstLine="708"/>
        <w:jc w:val="both"/>
        <w:rPr>
          <w:rFonts w:ascii="Arial" w:eastAsia="Aptos" w:hAnsi="Arial" w:cs="Arial"/>
          <w:rPrChange w:id="49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498" w:author="GUSTAVO DE OLIVEIRA REGO MORAIS" w:date="2025-05-23T20:59:00Z">
          <w:pPr/>
        </w:pPrChange>
      </w:pPr>
      <w:r w:rsidRPr="0043501C">
        <w:rPr>
          <w:rFonts w:ascii="Arial" w:eastAsia="Aptos" w:hAnsi="Arial" w:cs="Arial"/>
          <w:rPrChange w:id="49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Ele </w:t>
      </w:r>
      <w:del w:id="500" w:author="GUSTAVO DE OLIVEIRA REGO MORAIS" w:date="2025-05-23T16:33:00Z">
        <w:r w:rsidRPr="0043501C" w:rsidDel="7C48A2AA">
          <w:rPr>
            <w:rFonts w:ascii="Arial" w:eastAsia="Aptos" w:hAnsi="Arial" w:cs="Arial"/>
            <w:rPrChange w:id="50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ira</w:delText>
        </w:r>
      </w:del>
      <w:ins w:id="502" w:author="GUSTAVO DE OLIVEIRA REGO MORAIS" w:date="2025-05-23T16:33:00Z">
        <w:r w:rsidR="6A1B5BE0" w:rsidRPr="0043501C">
          <w:rPr>
            <w:rFonts w:ascii="Arial" w:eastAsia="Aptos" w:hAnsi="Arial" w:cs="Arial"/>
            <w:rPrChange w:id="50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irá</w:t>
        </w:r>
      </w:ins>
      <w:r w:rsidRPr="0043501C">
        <w:rPr>
          <w:rFonts w:ascii="Arial" w:eastAsia="Aptos" w:hAnsi="Arial" w:cs="Arial"/>
          <w:rPrChange w:id="50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informar q</w:t>
      </w:r>
      <w:ins w:id="505" w:author="GUSTAVO DE OLIVEIRA REGO MORAIS" w:date="2025-05-22T23:45:00Z">
        <w:r w:rsidR="7E1C6891" w:rsidRPr="0043501C">
          <w:rPr>
            <w:rFonts w:ascii="Arial" w:eastAsia="Aptos" w:hAnsi="Arial" w:cs="Arial"/>
            <w:rPrChange w:id="50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</w:t>
        </w:r>
      </w:ins>
      <w:r w:rsidRPr="0043501C">
        <w:rPr>
          <w:rFonts w:ascii="Arial" w:eastAsia="Aptos" w:hAnsi="Arial" w:cs="Arial"/>
          <w:rPrChange w:id="5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ais peças precisam ser mais caras e o </w:t>
      </w:r>
      <w:del w:id="508" w:author="GUSTAVO DE OLIVEIRA REGO MORAIS" w:date="2025-05-22T23:45:00Z">
        <w:r w:rsidRPr="0043501C" w:rsidDel="7C48A2AA">
          <w:rPr>
            <w:rFonts w:ascii="Arial" w:eastAsia="Aptos" w:hAnsi="Arial" w:cs="Arial"/>
            <w:rPrChange w:id="5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porque</w:delText>
        </w:r>
      </w:del>
      <w:proofErr w:type="gramStart"/>
      <w:ins w:id="510" w:author="GUSTAVO DE OLIVEIRA REGO MORAIS" w:date="2025-05-22T23:45:00Z">
        <w:r w:rsidR="70D9B1BD" w:rsidRPr="0043501C">
          <w:rPr>
            <w:rFonts w:ascii="Arial" w:eastAsia="Aptos" w:hAnsi="Arial" w:cs="Arial"/>
            <w:rPrChange w:id="51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porquê</w:t>
        </w:r>
      </w:ins>
      <w:proofErr w:type="gramEnd"/>
      <w:r w:rsidRPr="0043501C">
        <w:rPr>
          <w:rFonts w:ascii="Arial" w:eastAsia="Aptos" w:hAnsi="Arial" w:cs="Arial"/>
          <w:rPrChange w:id="51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sugerir um valor </w:t>
      </w:r>
      <w:del w:id="513" w:author="GUSTAVO DE OLIVEIRA REGO MORAIS" w:date="2025-05-22T23:45:00Z">
        <w:r w:rsidRPr="0043501C" w:rsidDel="7C48A2AA">
          <w:rPr>
            <w:rFonts w:ascii="Arial" w:eastAsia="Aptos" w:hAnsi="Arial" w:cs="Arial"/>
            <w:rPrChange w:id="5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medio</w:delText>
        </w:r>
      </w:del>
      <w:ins w:id="515" w:author="GUSTAVO DE OLIVEIRA REGO MORAIS" w:date="2025-05-22T23:45:00Z">
        <w:r w:rsidR="5C50D3A9" w:rsidRPr="0043501C">
          <w:rPr>
            <w:rFonts w:ascii="Arial" w:eastAsia="Aptos" w:hAnsi="Arial" w:cs="Arial"/>
            <w:rPrChange w:id="51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médio</w:t>
        </w:r>
      </w:ins>
      <w:r w:rsidRPr="0043501C">
        <w:rPr>
          <w:rFonts w:ascii="Arial" w:eastAsia="Aptos" w:hAnsi="Arial" w:cs="Arial"/>
          <w:rPrChange w:id="51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aumento de gastos ou sugerir</w:t>
      </w:r>
      <w:r w:rsidR="3C518FAB" w:rsidRPr="0043501C">
        <w:rPr>
          <w:rFonts w:ascii="Arial" w:eastAsia="Aptos" w:hAnsi="Arial" w:cs="Arial"/>
          <w:rPrChange w:id="51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uma montagem um pouco abaixo do pedido e dizer seus </w:t>
      </w:r>
      <w:del w:id="519" w:author="GUSTAVO DE OLIVEIRA REGO MORAIS" w:date="2025-05-22T23:45:00Z">
        <w:r w:rsidRPr="0043501C" w:rsidDel="3C518FAB">
          <w:rPr>
            <w:rFonts w:ascii="Arial" w:eastAsia="Aptos" w:hAnsi="Arial" w:cs="Arial"/>
            <w:rPrChange w:id="52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beneficios</w:delText>
        </w:r>
      </w:del>
      <w:ins w:id="521" w:author="GUSTAVO DE OLIVEIRA REGO MORAIS" w:date="2025-05-22T23:45:00Z">
        <w:r w:rsidR="34D61786" w:rsidRPr="0043501C">
          <w:rPr>
            <w:rFonts w:ascii="Arial" w:eastAsia="Aptos" w:hAnsi="Arial" w:cs="Arial"/>
            <w:rPrChange w:id="5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benefícios</w:t>
        </w:r>
      </w:ins>
      <w:ins w:id="523" w:author="JOAO PEDRO MIRANDA SOUSA" w:date="2025-05-23T23:13:00Z">
        <w:r w:rsidR="6E9E50BD" w:rsidRPr="0043501C">
          <w:rPr>
            <w:rFonts w:ascii="Arial" w:eastAsia="Aptos" w:hAnsi="Arial" w:cs="Arial"/>
            <w:rPrChange w:id="52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e o que não garant</w:t>
        </w:r>
      </w:ins>
      <w:ins w:id="525" w:author="JOAO PEDRO MIRANDA SOUSA" w:date="2025-05-23T23:15:00Z">
        <w:r w:rsidR="28E0C093" w:rsidRPr="0043501C">
          <w:rPr>
            <w:rFonts w:ascii="Arial" w:eastAsia="Aptos" w:hAnsi="Arial" w:cs="Arial"/>
            <w:rPrChange w:id="52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imos</w:t>
        </w:r>
      </w:ins>
      <w:ins w:id="527" w:author="JOAO PEDRO MIRANDA SOUSA" w:date="2025-05-23T23:13:00Z">
        <w:r w:rsidR="6E9E50BD" w:rsidRPr="0043501C">
          <w:rPr>
            <w:rFonts w:ascii="Arial" w:eastAsia="Aptos" w:hAnsi="Arial" w:cs="Arial"/>
            <w:rPrChange w:id="52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 funcionamento (principalmente </w:t>
        </w:r>
      </w:ins>
      <w:ins w:id="529" w:author="JOAO PEDRO MIRANDA SOUSA" w:date="2025-05-23T23:14:00Z">
        <w:r w:rsidR="1A4739BB" w:rsidRPr="0043501C">
          <w:rPr>
            <w:rFonts w:ascii="Arial" w:eastAsia="Aptos" w:hAnsi="Arial" w:cs="Arial"/>
            <w:rPrChange w:id="53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nos casos em que um usuário informa a utilização de determinados softwares que têm pré-requisitos mínimos </w:t>
        </w:r>
      </w:ins>
      <w:ins w:id="531" w:author="JOAO PEDRO MIRANDA SOUSA" w:date="2025-05-23T23:15:00Z">
        <w:r w:rsidR="1A4739BB" w:rsidRPr="0043501C">
          <w:rPr>
            <w:rFonts w:ascii="Arial" w:eastAsia="Aptos" w:hAnsi="Arial" w:cs="Arial"/>
            <w:rPrChange w:id="53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para funcionamento</w:t>
        </w:r>
      </w:ins>
      <w:ins w:id="533" w:author="JOAO PEDRO MIRANDA SOUSA" w:date="2025-05-23T23:13:00Z">
        <w:r w:rsidR="6E9E50BD" w:rsidRPr="0043501C">
          <w:rPr>
            <w:rFonts w:ascii="Arial" w:eastAsia="Aptos" w:hAnsi="Arial" w:cs="Arial"/>
            <w:rPrChange w:id="53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)</w:t>
        </w:r>
      </w:ins>
      <w:r w:rsidR="3C518FAB" w:rsidRPr="0043501C">
        <w:rPr>
          <w:rFonts w:ascii="Arial" w:eastAsia="Aptos" w:hAnsi="Arial" w:cs="Arial"/>
          <w:rPrChange w:id="53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.</w:t>
      </w:r>
    </w:p>
    <w:p w14:paraId="31027189" w14:textId="5190E583" w:rsidR="3B340ED7" w:rsidRPr="0043501C" w:rsidRDefault="3B340ED7" w:rsidP="3B340ED7">
      <w:pPr>
        <w:rPr>
          <w:rFonts w:ascii="Arial" w:eastAsia="Aptos" w:hAnsi="Arial" w:cs="Arial"/>
          <w:rPrChange w:id="53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400FC733" w14:textId="600A4D08" w:rsidR="3C518FAB" w:rsidRPr="0043501C" w:rsidRDefault="3C518FAB" w:rsidP="3B340ED7">
      <w:pPr>
        <w:rPr>
          <w:rFonts w:ascii="Arial" w:eastAsia="Aptos" w:hAnsi="Arial" w:cs="Arial"/>
          <w:rPrChange w:id="53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3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4. Dados e Integrações </w:t>
      </w:r>
    </w:p>
    <w:p w14:paraId="07EBB0A0" w14:textId="05E29E71" w:rsidR="3C518FAB" w:rsidRPr="0043501C" w:rsidRDefault="3C518FAB" w:rsidP="3B340ED7">
      <w:pPr>
        <w:rPr>
          <w:ins w:id="539" w:author="ARLISON GASPAR DE OLIVEIRA" w:date="2025-05-22T17:13:00Z" w16du:dateUtc="2025-05-22T17:13:07Z"/>
          <w:rFonts w:ascii="Arial" w:eastAsia="Aptos" w:hAnsi="Arial" w:cs="Arial"/>
          <w:rPrChange w:id="540" w:author="CAUA GABRIEL SANTOS BARROS" w:date="2025-05-27T22:59:00Z" w16du:dateUtc="2025-05-28T01:59:00Z">
            <w:rPr>
              <w:ins w:id="541" w:author="ARLISON GASPAR DE OLIVEIRA" w:date="2025-05-22T17:13:00Z" w16du:dateUtc="2025-05-22T17:13:07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4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lastRenderedPageBreak/>
        <w:t xml:space="preserve">- De onde virão os preços e informações das peças? (APIs, scraping, cadastro manual?) </w:t>
      </w:r>
    </w:p>
    <w:p w14:paraId="3FCB4744" w14:textId="6F8DDAF7" w:rsidR="5ED1A3F9" w:rsidRPr="0043501C" w:rsidRDefault="29B9488C" w:rsidP="61D09587">
      <w:pPr>
        <w:ind w:firstLine="708"/>
        <w:rPr>
          <w:ins w:id="543" w:author="GUSTAVO DE OLIVEIRA REGO MORAIS" w:date="2025-05-24T19:45:00Z" w16du:dateUtc="2025-05-24T19:45:43Z"/>
          <w:rFonts w:ascii="Arial" w:eastAsia="Aptos" w:hAnsi="Arial" w:cs="Arial"/>
          <w:rPrChange w:id="544" w:author="CAUA GABRIEL SANTOS BARROS" w:date="2025-05-27T22:59:00Z" w16du:dateUtc="2025-05-28T01:59:00Z">
            <w:rPr>
              <w:ins w:id="545" w:author="GUSTAVO DE OLIVEIRA REGO MORAIS" w:date="2025-05-24T19:45:00Z" w16du:dateUtc="2025-05-24T19:45:43Z"/>
              <w:rFonts w:ascii="Aptos" w:eastAsia="Aptos" w:hAnsi="Aptos" w:cs="Aptos"/>
              <w:sz w:val="28"/>
              <w:szCs w:val="28"/>
            </w:rPr>
          </w:rPrChange>
        </w:rPr>
      </w:pPr>
      <w:ins w:id="546" w:author="GUSTAVO DE OLIVEIRA REGO MORAIS" w:date="2025-05-23T20:43:00Z">
        <w:r w:rsidRPr="0043501C">
          <w:rPr>
            <w:rFonts w:ascii="Arial" w:eastAsia="Aptos" w:hAnsi="Arial" w:cs="Arial"/>
            <w:rPrChange w:id="54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Principalmente</w:t>
        </w:r>
      </w:ins>
      <w:ins w:id="548" w:author="GUSTAVO DE OLIVEIRA REGO MORAIS" w:date="2025-05-23T20:42:00Z">
        <w:r w:rsidRPr="0043501C">
          <w:rPr>
            <w:rFonts w:ascii="Arial" w:eastAsia="Aptos" w:hAnsi="Arial" w:cs="Arial"/>
            <w:rPrChange w:id="54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por scraping e algumas APIS</w:t>
        </w:r>
      </w:ins>
      <w:ins w:id="550" w:author="GUSTAVO DE OLIVEIRA REGO MORAIS" w:date="2025-05-23T20:43:00Z">
        <w:r w:rsidRPr="0043501C">
          <w:rPr>
            <w:rFonts w:ascii="Arial" w:eastAsia="Aptos" w:hAnsi="Arial" w:cs="Arial"/>
            <w:rPrChange w:id="55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ins w:id="552" w:author="ARLISON GASPAR DE OLIVEIRA" w:date="2025-05-22T17:13:00Z">
        <w:del w:id="553" w:author="GUSTAVO DE OLIVEIRA REGO MORAIS" w:date="2025-05-23T19:05:00Z">
          <w:r w:rsidR="5ED1A3F9" w:rsidRPr="0043501C" w:rsidDel="5ED1A3F9">
            <w:rPr>
              <w:rFonts w:ascii="Arial" w:eastAsia="Aptos" w:hAnsi="Arial" w:cs="Arial"/>
              <w:rPrChange w:id="554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Principalmento</w:delText>
          </w:r>
        </w:del>
        <w:del w:id="555" w:author="GUSTAVO DE OLIVEIRA REGO MORAIS" w:date="2025-05-23T20:42:00Z">
          <w:r w:rsidR="5ED1A3F9" w:rsidRPr="0043501C" w:rsidDel="5ED1A3F9">
            <w:rPr>
              <w:rFonts w:ascii="Arial" w:eastAsia="Aptos" w:hAnsi="Arial" w:cs="Arial"/>
              <w:rPrChange w:id="556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 por scarping e algumas apis</w:delText>
          </w:r>
        </w:del>
      </w:ins>
    </w:p>
    <w:p w14:paraId="7708B206" w14:textId="2426F854" w:rsidR="61D09587" w:rsidRPr="0043501C" w:rsidRDefault="61D09587" w:rsidP="61D09587">
      <w:pPr>
        <w:ind w:firstLine="708"/>
        <w:rPr>
          <w:del w:id="557" w:author="GUSTAVO DE OLIVEIRA REGO MORAIS" w:date="2025-05-23T20:42:00Z" w16du:dateUtc="2025-05-23T20:42:42Z"/>
          <w:rFonts w:ascii="Arial" w:eastAsia="Aptos" w:hAnsi="Arial" w:cs="Arial"/>
          <w:rPrChange w:id="558" w:author="CAUA GABRIEL SANTOS BARROS" w:date="2025-05-27T22:59:00Z" w16du:dateUtc="2025-05-28T01:59:00Z">
            <w:rPr>
              <w:del w:id="559" w:author="GUSTAVO DE OLIVEIRA REGO MORAIS" w:date="2025-05-23T20:42:00Z" w16du:dateUtc="2025-05-23T20:42:42Z"/>
              <w:rFonts w:ascii="Aptos" w:eastAsia="Aptos" w:hAnsi="Aptos" w:cs="Aptos"/>
              <w:sz w:val="28"/>
              <w:szCs w:val="28"/>
            </w:rPr>
          </w:rPrChange>
        </w:rPr>
      </w:pPr>
    </w:p>
    <w:p w14:paraId="57F50796" w14:textId="20F82C8E" w:rsidR="3C518FAB" w:rsidRPr="0043501C" w:rsidRDefault="3C518FAB" w:rsidP="3B340ED7">
      <w:pPr>
        <w:rPr>
          <w:ins w:id="560" w:author="ARLISON GASPAR DE OLIVEIRA" w:date="2025-05-22T17:13:00Z" w16du:dateUtc="2025-05-22T17:13:36Z"/>
          <w:rFonts w:ascii="Arial" w:eastAsia="Aptos" w:hAnsi="Arial" w:cs="Arial"/>
          <w:rPrChange w:id="561" w:author="CAUA GABRIEL SANTOS BARROS" w:date="2025-05-27T22:59:00Z" w16du:dateUtc="2025-05-28T01:59:00Z">
            <w:rPr>
              <w:ins w:id="562" w:author="ARLISON GASPAR DE OLIVEIRA" w:date="2025-05-22T17:13:00Z" w16du:dateUtc="2025-05-22T17:13:36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Existe preferência por alguma loja específica? </w:t>
      </w:r>
    </w:p>
    <w:p w14:paraId="13AD3830" w14:textId="167CB80A" w:rsidR="571E3D53" w:rsidRPr="0043501C" w:rsidRDefault="571E3D53" w:rsidP="61D09587">
      <w:pPr>
        <w:ind w:firstLine="708"/>
        <w:rPr>
          <w:rFonts w:ascii="Arial" w:eastAsia="Aptos" w:hAnsi="Arial" w:cs="Arial"/>
          <w:rPrChange w:id="5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565" w:author="ARLISON GASPAR DE OLIVEIRA" w:date="2025-05-22T17:13:00Z">
        <w:r w:rsidRPr="0043501C">
          <w:rPr>
            <w:rFonts w:ascii="Arial" w:eastAsia="Aptos" w:hAnsi="Arial" w:cs="Arial"/>
            <w:rPrChange w:id="56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No momento não</w:t>
        </w:r>
      </w:ins>
      <w:ins w:id="567" w:author="GUSTAVO DE OLIVEIRA REGO MORAIS" w:date="2025-05-23T19:05:00Z">
        <w:r w:rsidR="0EAF590C" w:rsidRPr="0043501C">
          <w:rPr>
            <w:rFonts w:ascii="Arial" w:eastAsia="Aptos" w:hAnsi="Arial" w:cs="Arial"/>
            <w:rPrChange w:id="56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63FD689" w14:textId="31B8C5A7" w:rsidR="3C518FAB" w:rsidRPr="0043501C" w:rsidRDefault="3C518FAB" w:rsidP="3B340ED7">
      <w:pPr>
        <w:rPr>
          <w:rFonts w:ascii="Arial" w:eastAsia="Aptos" w:hAnsi="Arial" w:cs="Arial"/>
          <w:rPrChange w:id="56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7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Com que frequência os dados devem ser atualizados?</w:t>
      </w:r>
    </w:p>
    <w:p w14:paraId="1226301F" w14:textId="128A99C5" w:rsidR="740B0C64" w:rsidRPr="0043501C" w:rsidRDefault="740B0C64" w:rsidP="61D09587">
      <w:pPr>
        <w:ind w:firstLine="708"/>
        <w:rPr>
          <w:rFonts w:ascii="Arial" w:eastAsia="Aptos" w:hAnsi="Arial" w:cs="Arial"/>
          <w:rPrChange w:id="57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7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Semanalmente, mas se não for possível pode ser em 15 dias ou mensalmente</w:t>
      </w:r>
      <w:ins w:id="573" w:author="GUSTAVO DE OLIVEIRA REGO MORAIS" w:date="2025-05-23T20:42:00Z">
        <w:r w:rsidR="688B5556" w:rsidRPr="0043501C">
          <w:rPr>
            <w:rFonts w:ascii="Arial" w:eastAsia="Aptos" w:hAnsi="Arial" w:cs="Arial"/>
            <w:rPrChange w:id="57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7A18FF3" w14:textId="57864C1F" w:rsidR="3B340ED7" w:rsidRPr="0043501C" w:rsidRDefault="3B340ED7" w:rsidP="3B340ED7">
      <w:pPr>
        <w:rPr>
          <w:rFonts w:ascii="Arial" w:eastAsia="Aptos" w:hAnsi="Arial" w:cs="Arial"/>
          <w:rPrChange w:id="57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09DAF289" w14:textId="503B35CD" w:rsidR="740B0C64" w:rsidRPr="0043501C" w:rsidRDefault="740B0C64" w:rsidP="3B340ED7">
      <w:pPr>
        <w:rPr>
          <w:rFonts w:ascii="Arial" w:eastAsia="Aptos" w:hAnsi="Arial" w:cs="Arial"/>
          <w:rPrChange w:id="57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7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5. Experiência do Usuário e Interface </w:t>
      </w:r>
    </w:p>
    <w:p w14:paraId="1EE5F264" w14:textId="05AB308C" w:rsidR="740B0C64" w:rsidRPr="0043501C" w:rsidRDefault="740B0C64" w:rsidP="3B340ED7">
      <w:pPr>
        <w:rPr>
          <w:ins w:id="578" w:author="GUSTAVO DE OLIVEIRA REGO MORAIS" w:date="2025-05-23T17:49:00Z" w16du:dateUtc="2025-05-23T17:49:46Z"/>
          <w:rFonts w:ascii="Arial" w:eastAsia="Aptos" w:hAnsi="Arial" w:cs="Arial"/>
          <w:rPrChange w:id="579" w:author="CAUA GABRIEL SANTOS BARROS" w:date="2025-05-27T22:59:00Z" w16du:dateUtc="2025-05-28T01:59:00Z">
            <w:rPr>
              <w:ins w:id="580" w:author="GUSTAVO DE OLIVEIRA REGO MORAIS" w:date="2025-05-23T17:49:00Z" w16du:dateUtc="2025-05-23T17:49:46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8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Tem alguma ideia de como o layout do site deve ser? (referências, estilo visual) </w:t>
      </w:r>
    </w:p>
    <w:p w14:paraId="271F0FF6" w14:textId="36FB3947" w:rsidR="4A6C0893" w:rsidRPr="0043501C" w:rsidRDefault="4A6C0893" w:rsidP="61D09587">
      <w:pPr>
        <w:ind w:firstLine="708"/>
        <w:rPr>
          <w:rFonts w:ascii="Arial" w:eastAsia="Aptos" w:hAnsi="Arial" w:cs="Arial"/>
          <w:rPrChange w:id="58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583" w:author="GUSTAVO DE OLIVEIRA REGO MORAIS" w:date="2025-05-23T17:49:00Z">
        <w:r w:rsidRPr="0043501C">
          <w:rPr>
            <w:rFonts w:ascii="Arial" w:eastAsia="Aptos" w:hAnsi="Arial" w:cs="Arial"/>
            <w:rPrChange w:id="58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O site deve ser simples e minimalis</w:t>
        </w:r>
      </w:ins>
      <w:ins w:id="585" w:author="GUSTAVO DE OLIVEIRA REGO MORAIS" w:date="2025-05-23T17:50:00Z">
        <w:r w:rsidRPr="0043501C">
          <w:rPr>
            <w:rFonts w:ascii="Arial" w:eastAsia="Aptos" w:hAnsi="Arial" w:cs="Arial"/>
            <w:rPrChange w:id="58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ta para não haver poluição visual para o usuário</w:t>
        </w:r>
      </w:ins>
      <w:ins w:id="587" w:author="GUSTAVO DE OLIVEIRA REGO MORAIS" w:date="2025-05-23T20:42:00Z">
        <w:r w:rsidR="6B0002AB" w:rsidRPr="0043501C">
          <w:rPr>
            <w:rFonts w:ascii="Arial" w:eastAsia="Aptos" w:hAnsi="Arial" w:cs="Arial"/>
            <w:rPrChange w:id="58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7631C999" w14:textId="55752650" w:rsidR="740B0C64" w:rsidRPr="0043501C" w:rsidRDefault="740B0C64" w:rsidP="3B340ED7">
      <w:pPr>
        <w:rPr>
          <w:ins w:id="589" w:author="ARLISON GASPAR DE OLIVEIRA" w:date="2025-05-22T17:15:00Z" w16du:dateUtc="2025-05-22T17:15:58Z"/>
          <w:rFonts w:ascii="Arial" w:eastAsia="Aptos" w:hAnsi="Arial" w:cs="Arial"/>
          <w:rPrChange w:id="590" w:author="CAUA GABRIEL SANTOS BARROS" w:date="2025-05-27T22:59:00Z" w16du:dateUtc="2025-05-28T01:59:00Z">
            <w:rPr>
              <w:ins w:id="591" w:author="ARLISON GASPAR DE OLIVEIRA" w:date="2025-05-22T17:15:00Z" w16du:dateUtc="2025-05-22T17:15:58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9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Quais informações devem aparecer para cada peça listada?</w:t>
      </w:r>
    </w:p>
    <w:p w14:paraId="188A9B0C" w14:textId="1DA3119A" w:rsidR="740B0C64" w:rsidRPr="0043501C" w:rsidRDefault="740B0C64" w:rsidP="61D09587">
      <w:pPr>
        <w:ind w:firstLine="708"/>
        <w:rPr>
          <w:rFonts w:ascii="Arial" w:eastAsia="Aptos" w:hAnsi="Arial" w:cs="Arial"/>
          <w:rPrChange w:id="59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594" w:author="ARLISON GASPAR DE OLIVEIRA" w:date="2025-05-22T17:15:00Z">
        <w:r w:rsidRPr="0043501C">
          <w:rPr>
            <w:rFonts w:ascii="Arial" w:eastAsia="Aptos" w:hAnsi="Arial" w:cs="Arial"/>
            <w:rPrChange w:id="59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O</w:t>
        </w:r>
      </w:ins>
      <w:ins w:id="596" w:author="ARLISON GASPAR DE OLIVEIRA" w:date="2025-05-22T17:16:00Z">
        <w:r w:rsidRPr="0043501C">
          <w:rPr>
            <w:rFonts w:ascii="Arial" w:eastAsia="Aptos" w:hAnsi="Arial" w:cs="Arial"/>
            <w:rPrChange w:id="59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preço, qual loja está disponibilizando, formas de pagamento.</w:t>
        </w:r>
      </w:ins>
      <w:r w:rsidRPr="0043501C">
        <w:rPr>
          <w:rFonts w:ascii="Arial" w:eastAsia="Aptos" w:hAnsi="Arial" w:cs="Arial"/>
          <w:rPrChange w:id="59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ins w:id="599" w:author="JOAO PEDRO MIRANDA SOUSA" w:date="2025-05-23T23:46:00Z">
        <w:r w:rsidR="58E7AC51" w:rsidRPr="0043501C">
          <w:rPr>
            <w:rFonts w:ascii="Arial" w:eastAsia="Aptos" w:hAnsi="Arial" w:cs="Arial"/>
            <w:rPrChange w:id="60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Algo a se pensar é a inclusão de </w:t>
        </w:r>
      </w:ins>
      <w:ins w:id="601" w:author="JOAO PEDRO MIRANDA SOUSA" w:date="2025-05-23T23:44:00Z">
        <w:r w:rsidR="3EB0AB1B" w:rsidRPr="0043501C">
          <w:rPr>
            <w:rFonts w:ascii="Arial" w:eastAsia="Aptos" w:hAnsi="Arial" w:cs="Arial"/>
            <w:rPrChange w:id="60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uma</w:t>
        </w:r>
      </w:ins>
      <w:ins w:id="603" w:author="JOAO PEDRO MIRANDA SOUSA" w:date="2025-05-23T23:45:00Z">
        <w:r w:rsidR="62C13E7B" w:rsidRPr="0043501C">
          <w:rPr>
            <w:rFonts w:ascii="Arial" w:eastAsia="Aptos" w:hAnsi="Arial" w:cs="Arial"/>
            <w:rPrChange w:id="60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breve</w:t>
        </w:r>
      </w:ins>
      <w:ins w:id="605" w:author="JOAO PEDRO MIRANDA SOUSA" w:date="2025-05-23T23:44:00Z">
        <w:r w:rsidR="3EB0AB1B" w:rsidRPr="0043501C">
          <w:rPr>
            <w:rFonts w:ascii="Arial" w:eastAsia="Aptos" w:hAnsi="Arial" w:cs="Arial"/>
            <w:rPrChange w:id="60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descrição sobre a peça em uma espécie de “saiba mais” e como ela irá contribuir para aquela</w:t>
        </w:r>
        <w:r w:rsidR="27EC6926" w:rsidRPr="0043501C">
          <w:rPr>
            <w:rFonts w:ascii="Arial" w:eastAsia="Aptos" w:hAnsi="Arial" w:cs="Arial"/>
            <w:rPrChange w:id="60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arqui</w:t>
        </w:r>
      </w:ins>
      <w:ins w:id="608" w:author="JOAO PEDRO MIRANDA SOUSA" w:date="2025-05-23T23:45:00Z">
        <w:r w:rsidR="27EC6926" w:rsidRPr="0043501C">
          <w:rPr>
            <w:rFonts w:ascii="Arial" w:eastAsia="Aptos" w:hAnsi="Arial" w:cs="Arial"/>
            <w:rPrChange w:id="6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tetura</w:t>
        </w:r>
      </w:ins>
      <w:ins w:id="610" w:author="JOAO PEDRO MIRANDA SOUSA" w:date="2025-05-23T23:44:00Z">
        <w:r w:rsidR="3EB0AB1B" w:rsidRPr="0043501C">
          <w:rPr>
            <w:rFonts w:ascii="Arial" w:eastAsia="Aptos" w:hAnsi="Arial" w:cs="Arial"/>
            <w:rPrChange w:id="61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02D3261" w14:textId="4DFD53C6" w:rsidR="740B0C64" w:rsidRPr="0043501C" w:rsidRDefault="740B0C64" w:rsidP="61D09587">
      <w:pPr>
        <w:rPr>
          <w:del w:id="612" w:author="GUSTAVO DE OLIVEIRA REGO MORAIS" w:date="2025-05-23T18:58:00Z" w16du:dateUtc="2025-05-23T18:58:49Z"/>
          <w:rFonts w:ascii="Arial" w:eastAsia="Aptos" w:hAnsi="Arial" w:cs="Arial"/>
          <w:rPrChange w:id="613" w:author="CAUA GABRIEL SANTOS BARROS" w:date="2025-05-27T22:59:00Z" w16du:dateUtc="2025-05-28T01:59:00Z">
            <w:rPr>
              <w:del w:id="614" w:author="GUSTAVO DE OLIVEIRA REGO MORAIS" w:date="2025-05-23T18:58:00Z" w16du:dateUtc="2025-05-23T18:58:49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O fluxo deve ser passo a passo ou tudo em uma tela única?</w:t>
      </w:r>
    </w:p>
    <w:p w14:paraId="0E9FC539" w14:textId="60631D7D" w:rsidR="740B0C64" w:rsidRPr="0043501C" w:rsidRDefault="740B0C64" w:rsidP="61D09587">
      <w:pPr>
        <w:ind w:firstLine="708"/>
        <w:rPr>
          <w:ins w:id="616" w:author="GUSTAVO DE OLIVEIRA REGO MORAIS" w:date="2025-05-23T18:59:00Z" w16du:dateUtc="2025-05-23T18:59:00Z"/>
          <w:rFonts w:ascii="Arial" w:eastAsia="Aptos" w:hAnsi="Arial" w:cs="Arial"/>
          <w:rPrChange w:id="617" w:author="CAUA GABRIEL SANTOS BARROS" w:date="2025-05-27T22:59:00Z" w16du:dateUtc="2025-05-28T01:59:00Z">
            <w:rPr>
              <w:ins w:id="618" w:author="GUSTAVO DE OLIVEIRA REGO MORAIS" w:date="2025-05-23T18:59:00Z" w16du:dateUtc="2025-05-23T18:59:00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1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Passo a passo, </w:t>
      </w:r>
      <w:r w:rsidR="3C41BE4E" w:rsidRPr="0043501C">
        <w:rPr>
          <w:rFonts w:ascii="Arial" w:eastAsia="Aptos" w:hAnsi="Arial" w:cs="Arial"/>
          <w:rPrChange w:id="6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porém</w:t>
      </w:r>
      <w:r w:rsidRPr="0043501C">
        <w:rPr>
          <w:rFonts w:ascii="Arial" w:eastAsia="Aptos" w:hAnsi="Arial" w:cs="Arial"/>
          <w:rPrChange w:id="62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no final </w:t>
      </w:r>
      <w:r w:rsidR="1F1A33A0" w:rsidRPr="0043501C">
        <w:rPr>
          <w:rFonts w:ascii="Arial" w:eastAsia="Aptos" w:hAnsi="Arial" w:cs="Arial"/>
          <w:rPrChange w:id="62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terá</w:t>
      </w:r>
      <w:r w:rsidRPr="0043501C">
        <w:rPr>
          <w:rFonts w:ascii="Arial" w:eastAsia="Aptos" w:hAnsi="Arial" w:cs="Arial"/>
          <w:rPrChange w:id="62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="7A3D665D" w:rsidRPr="0043501C">
        <w:rPr>
          <w:rFonts w:ascii="Arial" w:eastAsia="Aptos" w:hAnsi="Arial" w:cs="Arial"/>
          <w:rPrChange w:id="62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uma tela única</w:t>
      </w:r>
      <w:r w:rsidRPr="0043501C">
        <w:rPr>
          <w:rFonts w:ascii="Arial" w:eastAsia="Aptos" w:hAnsi="Arial" w:cs="Arial"/>
          <w:rPrChange w:id="62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 tudo listado.</w:t>
      </w:r>
    </w:p>
    <w:p w14:paraId="1FB72C4E" w14:textId="79663C5B" w:rsidR="61D09587" w:rsidRPr="0043501C" w:rsidRDefault="61D09587" w:rsidP="61D09587">
      <w:pPr>
        <w:rPr>
          <w:rFonts w:ascii="Arial" w:eastAsia="Aptos" w:hAnsi="Arial" w:cs="Arial"/>
          <w:rPrChange w:id="62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6CC290E0" w14:textId="73DA3451" w:rsidR="73BC18A2" w:rsidRPr="0043501C" w:rsidRDefault="73BC18A2" w:rsidP="3B340ED7">
      <w:pPr>
        <w:rPr>
          <w:rFonts w:ascii="Arial" w:eastAsia="Aptos" w:hAnsi="Arial" w:cs="Arial"/>
          <w:rPrChange w:id="62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2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6. Restrições Técnicas e Estratégicas </w:t>
      </w:r>
    </w:p>
    <w:p w14:paraId="6E947975" w14:textId="72429555" w:rsidR="73BC18A2" w:rsidRPr="0043501C" w:rsidRDefault="73BC18A2" w:rsidP="61D09587">
      <w:pPr>
        <w:rPr>
          <w:ins w:id="629" w:author="GUSTAVO DE OLIVEIRA REGO MORAIS" w:date="2025-05-23T19:00:00Z" w16du:dateUtc="2025-05-23T19:00:06Z"/>
          <w:rFonts w:ascii="Arial" w:eastAsia="Aptos" w:hAnsi="Arial" w:cs="Arial"/>
          <w:rPrChange w:id="630" w:author="CAUA GABRIEL SANTOS BARROS" w:date="2025-05-27T22:59:00Z" w16du:dateUtc="2025-05-28T01:59:00Z">
            <w:rPr>
              <w:ins w:id="631" w:author="GUSTAVO DE OLIVEIRA REGO MORAIS" w:date="2025-05-23T19:00:00Z" w16du:dateUtc="2025-05-23T19:00:06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3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Existe preferência por alguma linguagem ou framework?</w:t>
      </w:r>
    </w:p>
    <w:p w14:paraId="3D52A555" w14:textId="4B63404F" w:rsidR="73BC18A2" w:rsidRPr="0043501C" w:rsidRDefault="7E7EA685" w:rsidP="61D09587">
      <w:pPr>
        <w:ind w:firstLine="708"/>
        <w:rPr>
          <w:rFonts w:ascii="Arial" w:eastAsia="Aptos" w:hAnsi="Arial" w:cs="Arial"/>
          <w:rPrChange w:id="63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34" w:author="GUSTAVO DE OLIVEIRA REGO MORAIS" w:date="2025-05-23T19:00:00Z">
        <w:r w:rsidRPr="0043501C">
          <w:rPr>
            <w:rFonts w:ascii="Arial" w:eastAsia="Aptos" w:hAnsi="Arial" w:cs="Arial"/>
            <w:rPrChange w:id="63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Não.</w:t>
        </w:r>
      </w:ins>
      <w:del w:id="636" w:author="GUSTAVO DE OLIVEIRA REGO MORAIS" w:date="2025-05-23T19:00:00Z">
        <w:r w:rsidR="73BC18A2" w:rsidRPr="0043501C" w:rsidDel="73BC18A2">
          <w:rPr>
            <w:rFonts w:ascii="Arial" w:eastAsia="Aptos" w:hAnsi="Arial" w:cs="Arial"/>
            <w:rPrChange w:id="63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</w:p>
    <w:p w14:paraId="39368D10" w14:textId="6771DAB9" w:rsidR="73BC18A2" w:rsidRPr="0043501C" w:rsidRDefault="73BC18A2" w:rsidP="3B340ED7">
      <w:pPr>
        <w:rPr>
          <w:ins w:id="638" w:author="GUSTAVO DE OLIVEIRA REGO MORAIS" w:date="2025-05-23T19:00:00Z" w16du:dateUtc="2025-05-23T19:00:54Z"/>
          <w:rFonts w:ascii="Arial" w:eastAsia="Aptos" w:hAnsi="Arial" w:cs="Arial"/>
          <w:rPrChange w:id="639" w:author="CAUA GABRIEL SANTOS BARROS" w:date="2025-05-27T22:59:00Z" w16du:dateUtc="2025-05-28T01:59:00Z">
            <w:rPr>
              <w:ins w:id="640" w:author="GUSTAVO DE OLIVEIRA REGO MORAIS" w:date="2025-05-23T19:00:00Z" w16du:dateUtc="2025-05-23T19:00:54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4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O site deve ser responsivo e funcionar em celular? </w:t>
      </w:r>
    </w:p>
    <w:p w14:paraId="4EDA660C" w14:textId="1212B5FB" w:rsidR="3FAE2A57" w:rsidRPr="0043501C" w:rsidRDefault="3FAE2A57" w:rsidP="61D09587">
      <w:pPr>
        <w:ind w:firstLine="708"/>
        <w:rPr>
          <w:rFonts w:ascii="Arial" w:eastAsia="Aptos" w:hAnsi="Arial" w:cs="Arial"/>
          <w:rPrChange w:id="64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43" w:author="GUSTAVO DE OLIVEIRA REGO MORAIS" w:date="2025-05-23T20:37:00Z">
        <w:r w:rsidRPr="0043501C">
          <w:rPr>
            <w:rFonts w:ascii="Arial" w:eastAsia="Aptos" w:hAnsi="Arial" w:cs="Arial"/>
            <w:rPrChange w:id="64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Sim, é de interes</w:t>
        </w:r>
      </w:ins>
      <w:ins w:id="645" w:author="GUSTAVO DE OLIVEIRA REGO MORAIS" w:date="2025-05-23T20:38:00Z">
        <w:r w:rsidRPr="0043501C">
          <w:rPr>
            <w:rFonts w:ascii="Arial" w:eastAsia="Aptos" w:hAnsi="Arial" w:cs="Arial"/>
            <w:rPrChange w:id="64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se a compatibilidade do software com o celular, pois </w:t>
        </w:r>
        <w:r w:rsidR="0F3FEBF9" w:rsidRPr="0043501C">
          <w:rPr>
            <w:rFonts w:ascii="Arial" w:eastAsia="Aptos" w:hAnsi="Arial" w:cs="Arial"/>
            <w:rPrChange w:id="64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talvez o usuário que vá montar o computador não tenha um disponível no momento </w:t>
        </w:r>
      </w:ins>
      <w:ins w:id="648" w:author="GUSTAVO DE OLIVEIRA REGO MORAIS" w:date="2025-05-23T20:39:00Z">
        <w:r w:rsidR="0F3FEBF9" w:rsidRPr="0043501C">
          <w:rPr>
            <w:rFonts w:ascii="Arial" w:eastAsia="Aptos" w:hAnsi="Arial" w:cs="Arial"/>
            <w:rPrChange w:id="64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para fazer as pesquisas de peças.</w:t>
        </w:r>
      </w:ins>
    </w:p>
    <w:p w14:paraId="613E2CD7" w14:textId="02F983B4" w:rsidR="73BC18A2" w:rsidRPr="0043501C" w:rsidRDefault="73BC18A2" w:rsidP="3B340ED7">
      <w:pPr>
        <w:rPr>
          <w:ins w:id="650" w:author="GUSTAVO DE OLIVEIRA REGO MORAIS" w:date="2025-05-23T20:56:00Z" w16du:dateUtc="2025-05-23T20:56:50Z"/>
          <w:rFonts w:ascii="Arial" w:eastAsia="Aptos" w:hAnsi="Arial" w:cs="Arial"/>
          <w:rPrChange w:id="651" w:author="CAUA GABRIEL SANTOS BARROS" w:date="2025-05-27T22:59:00Z" w16du:dateUtc="2025-05-28T01:59:00Z">
            <w:rPr>
              <w:ins w:id="652" w:author="GUSTAVO DE OLIVEIRA REGO MORAIS" w:date="2025-05-23T20:56:00Z" w16du:dateUtc="2025-05-23T20:56:50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5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Haverá algum tipo de painel administrativo interno?</w:t>
      </w:r>
    </w:p>
    <w:p w14:paraId="57351A28" w14:textId="58014973" w:rsidR="5F1B2203" w:rsidRPr="0043501C" w:rsidRDefault="5F1B2203" w:rsidP="61D09587">
      <w:pPr>
        <w:rPr>
          <w:rFonts w:ascii="Arial" w:eastAsia="Aptos" w:hAnsi="Arial" w:cs="Arial"/>
          <w:rPrChange w:id="65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55" w:author="GUSTAVO DE OLIVEIRA REGO MORAIS" w:date="2025-05-23T20:56:00Z">
        <w:r w:rsidRPr="0043501C">
          <w:rPr>
            <w:rFonts w:ascii="Arial" w:hAnsi="Arial" w:cs="Arial"/>
            <w:rPrChange w:id="656" w:author="CAUA GABRIEL SANTOS BARROS" w:date="2025-05-27T22:59:00Z" w16du:dateUtc="2025-05-28T01:59:00Z">
              <w:rPr/>
            </w:rPrChange>
          </w:rPr>
          <w:tab/>
          <w:t xml:space="preserve">Não haverá painel administrativo nesta primeira versão, pois o sistema está sendo pensado para ser 100% automatizado com informações vindas de APIs </w:t>
        </w:r>
        <w:r w:rsidRPr="0043501C">
          <w:rPr>
            <w:rFonts w:ascii="Arial" w:hAnsi="Arial" w:cs="Arial"/>
            <w:rPrChange w:id="657" w:author="CAUA GABRIEL SANTOS BARROS" w:date="2025-05-27T22:59:00Z" w16du:dateUtc="2025-05-28T01:59:00Z">
              <w:rPr/>
            </w:rPrChange>
          </w:rPr>
          <w:lastRenderedPageBreak/>
          <w:t>externas. No futuro, caso as peças sejam gerenciadas manualmente, o painel pode ser considerado.</w:t>
        </w:r>
      </w:ins>
    </w:p>
    <w:p w14:paraId="03557381" w14:textId="5D96B681" w:rsidR="3B340ED7" w:rsidRPr="0043501C" w:rsidRDefault="3B340ED7" w:rsidP="3B340ED7">
      <w:pPr>
        <w:rPr>
          <w:rFonts w:ascii="Arial" w:eastAsia="Aptos" w:hAnsi="Arial" w:cs="Arial"/>
          <w:rPrChange w:id="65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11EDEB24" w14:textId="002884E7" w:rsidR="3606E402" w:rsidRPr="0043501C" w:rsidRDefault="3606E402" w:rsidP="3B340ED7">
      <w:pPr>
        <w:rPr>
          <w:ins w:id="659" w:author="GUSTAVO DE OLIVEIRA REGO MORAIS" w:date="2025-05-24T19:44:00Z" w16du:dateUtc="2025-05-24T19:44:37Z"/>
          <w:rFonts w:ascii="Arial" w:eastAsia="Aptos" w:hAnsi="Arial" w:cs="Arial"/>
          <w:rPrChange w:id="660" w:author="CAUA GABRIEL SANTOS BARROS" w:date="2025-05-27T22:59:00Z" w16du:dateUtc="2025-05-28T01:59:00Z">
            <w:rPr>
              <w:ins w:id="661" w:author="GUSTAVO DE OLIVEIRA REGO MORAIS" w:date="2025-05-24T19:44:00Z" w16du:dateUtc="2025-05-24T19:44:37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6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7. Escopo, Prazos e Entregas </w:t>
      </w:r>
    </w:p>
    <w:p w14:paraId="0B989A36" w14:textId="2010B988" w:rsidR="61D09587" w:rsidRPr="0043501C" w:rsidRDefault="61D09587" w:rsidP="61D09587">
      <w:pPr>
        <w:rPr>
          <w:del w:id="663" w:author="GUSTAVO DE OLIVEIRA REGO MORAIS" w:date="2025-05-24T19:41:00Z" w16du:dateUtc="2025-05-24T19:41:21Z"/>
          <w:rFonts w:ascii="Arial" w:eastAsia="Aptos" w:hAnsi="Arial" w:cs="Arial"/>
          <w:rPrChange w:id="664" w:author="CAUA GABRIEL SANTOS BARROS" w:date="2025-05-27T22:59:00Z" w16du:dateUtc="2025-05-28T01:59:00Z">
            <w:rPr>
              <w:del w:id="665" w:author="GUSTAVO DE OLIVEIRA REGO MORAIS" w:date="2025-05-24T19:41:00Z" w16du:dateUtc="2025-05-24T19:41:21Z"/>
              <w:rFonts w:ascii="Aptos" w:eastAsia="Aptos" w:hAnsi="Aptos" w:cs="Aptos"/>
              <w:sz w:val="28"/>
              <w:szCs w:val="28"/>
            </w:rPr>
          </w:rPrChange>
        </w:rPr>
      </w:pPr>
    </w:p>
    <w:p w14:paraId="7CA831F7" w14:textId="681A4425" w:rsidR="3606E402" w:rsidRPr="0043501C" w:rsidRDefault="3606E402" w:rsidP="3B340ED7">
      <w:pPr>
        <w:rPr>
          <w:del w:id="666" w:author="GUSTAVO DE OLIVEIRA REGO MORAIS" w:date="2025-05-24T19:41:00Z" w16du:dateUtc="2025-05-24T19:41:20Z"/>
          <w:rFonts w:ascii="Arial" w:eastAsia="Aptos" w:hAnsi="Arial" w:cs="Arial"/>
          <w:rPrChange w:id="667" w:author="CAUA GABRIEL SANTOS BARROS" w:date="2025-05-27T22:59:00Z" w16du:dateUtc="2025-05-28T01:59:00Z">
            <w:rPr>
              <w:del w:id="668" w:author="GUSTAVO DE OLIVEIRA REGO MORAIS" w:date="2025-05-24T19:41:00Z" w16du:dateUtc="2025-05-24T19:41:20Z"/>
              <w:rFonts w:ascii="Aptos" w:eastAsia="Aptos" w:hAnsi="Aptos" w:cs="Aptos"/>
              <w:sz w:val="28"/>
              <w:szCs w:val="28"/>
            </w:rPr>
          </w:rPrChange>
        </w:rPr>
      </w:pPr>
      <w:del w:id="669" w:author="GUSTAVO DE OLIVEIRA REGO MORAIS" w:date="2025-05-24T19:41:00Z">
        <w:r w:rsidRPr="0043501C" w:rsidDel="3606E402">
          <w:rPr>
            <w:rFonts w:ascii="Arial" w:eastAsia="Aptos" w:hAnsi="Arial" w:cs="Arial"/>
            <w:rPrChange w:id="67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- Qual o prazo ideal para a entrega da primeira versão funcional (MVP)?</w:delText>
        </w:r>
      </w:del>
      <w:del w:id="671" w:author="GUSTAVO DE OLIVEIRA REGO MORAIS" w:date="2025-05-23T20:34:00Z">
        <w:r w:rsidRPr="0043501C" w:rsidDel="3606E402">
          <w:rPr>
            <w:rFonts w:ascii="Arial" w:eastAsia="Aptos" w:hAnsi="Arial" w:cs="Arial"/>
            <w:rPrChange w:id="67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</w:p>
    <w:p w14:paraId="54E2DD23" w14:textId="7B8CE409" w:rsidR="3606E402" w:rsidRPr="0043501C" w:rsidRDefault="3606E402" w:rsidP="61D09587">
      <w:pPr>
        <w:rPr>
          <w:del w:id="673" w:author="GUSTAVO DE OLIVEIRA REGO MORAIS" w:date="2025-05-23T21:06:00Z" w16du:dateUtc="2025-05-23T21:06:30Z"/>
          <w:rFonts w:ascii="Arial" w:eastAsia="Aptos" w:hAnsi="Arial" w:cs="Arial"/>
          <w:rPrChange w:id="674" w:author="CAUA GABRIEL SANTOS BARROS" w:date="2025-05-27T22:59:00Z" w16du:dateUtc="2025-05-28T01:59:00Z">
            <w:rPr>
              <w:del w:id="675" w:author="GUSTAVO DE OLIVEIRA REGO MORAIS" w:date="2025-05-23T21:06:00Z" w16du:dateUtc="2025-05-23T21:06:30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7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Vocês preferem entregas parciais ou tudo de uma vez? </w:t>
      </w:r>
    </w:p>
    <w:p w14:paraId="060D0B6D" w14:textId="167E8428" w:rsidR="3606E402" w:rsidRPr="0043501C" w:rsidRDefault="1278F4FC" w:rsidP="61D09587">
      <w:pPr>
        <w:ind w:firstLine="708"/>
        <w:rPr>
          <w:ins w:id="677" w:author="GUSTAVO DE OLIVEIRA REGO MORAIS" w:date="2025-05-23T21:06:00Z" w16du:dateUtc="2025-05-23T21:06:25Z"/>
          <w:rFonts w:ascii="Arial" w:eastAsia="Aptos" w:hAnsi="Arial" w:cs="Arial"/>
          <w:rPrChange w:id="678" w:author="CAUA GABRIEL SANTOS BARROS" w:date="2025-05-27T22:59:00Z" w16du:dateUtc="2025-05-28T01:59:00Z">
            <w:rPr>
              <w:ins w:id="679" w:author="GUSTAVO DE OLIVEIRA REGO MORAIS" w:date="2025-05-23T21:06:00Z" w16du:dateUtc="2025-05-23T21:06:25Z"/>
              <w:rFonts w:ascii="Aptos" w:eastAsia="Aptos" w:hAnsi="Aptos" w:cs="Aptos"/>
              <w:sz w:val="28"/>
              <w:szCs w:val="28"/>
            </w:rPr>
          </w:rPrChange>
        </w:rPr>
      </w:pPr>
      <w:ins w:id="680" w:author="GUSTAVO DE OLIVEIRA REGO MORAIS" w:date="2025-05-23T21:06:00Z">
        <w:r w:rsidRPr="0043501C">
          <w:rPr>
            <w:rFonts w:ascii="Arial" w:eastAsia="Aptos" w:hAnsi="Arial" w:cs="Arial"/>
            <w:rPrChange w:id="68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De preferência entregas parciais e iterativas, para que que seja </w:t>
        </w:r>
        <w:del w:id="682" w:author="JOAO PEDRO MIRANDA SOUSA" w:date="2025-05-23T23:46:00Z">
          <w:r w:rsidR="3606E402" w:rsidRPr="0043501C" w:rsidDel="1278F4FC">
            <w:rPr>
              <w:rFonts w:ascii="Arial" w:eastAsia="Aptos" w:hAnsi="Arial" w:cs="Arial"/>
              <w:rPrChange w:id="683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possivel</w:delText>
          </w:r>
        </w:del>
      </w:ins>
      <w:ins w:id="684" w:author="JOAO PEDRO MIRANDA SOUSA" w:date="2025-05-23T23:46:00Z">
        <w:r w:rsidR="34C5EEBC" w:rsidRPr="0043501C">
          <w:rPr>
            <w:rFonts w:ascii="Arial" w:eastAsia="Aptos" w:hAnsi="Arial" w:cs="Arial"/>
            <w:rPrChange w:id="68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possível</w:t>
        </w:r>
      </w:ins>
      <w:ins w:id="686" w:author="GUSTAVO DE OLIVEIRA REGO MORAIS" w:date="2025-05-23T21:06:00Z">
        <w:r w:rsidRPr="0043501C">
          <w:rPr>
            <w:rFonts w:ascii="Arial" w:eastAsia="Aptos" w:hAnsi="Arial" w:cs="Arial"/>
            <w:rPrChange w:id="68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ver a evolução do projeto, testar funcionalidades à medida que são concluídas e garantir que estamos no caminho certo antes de entregar o MVP completo. </w:t>
        </w:r>
      </w:ins>
    </w:p>
    <w:p w14:paraId="484903F7" w14:textId="1780F46C" w:rsidR="3606E402" w:rsidRPr="0043501C" w:rsidRDefault="3606E402" w:rsidP="3B340ED7">
      <w:pPr>
        <w:rPr>
          <w:rFonts w:ascii="Arial" w:eastAsia="Aptos" w:hAnsi="Arial" w:cs="Arial"/>
          <w:rPrChange w:id="68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8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Quais funcionalidades podem ficar para versões futuras? </w:t>
      </w:r>
    </w:p>
    <w:p w14:paraId="0DF19971" w14:textId="47B19DA5" w:rsidR="3B340ED7" w:rsidRPr="0043501C" w:rsidRDefault="3B340ED7" w:rsidP="3B340ED7">
      <w:pPr>
        <w:rPr>
          <w:ins w:id="690" w:author="GUSTAVO DE OLIVEIRA REGO MORAIS" w:date="2025-05-23T21:11:00Z" w16du:dateUtc="2025-05-23T21:11:52Z"/>
          <w:rFonts w:ascii="Arial" w:eastAsia="Aptos" w:hAnsi="Arial" w:cs="Arial"/>
          <w:rPrChange w:id="691" w:author="CAUA GABRIEL SANTOS BARROS" w:date="2025-05-27T22:59:00Z" w16du:dateUtc="2025-05-28T01:59:00Z">
            <w:rPr>
              <w:ins w:id="692" w:author="GUSTAVO DE OLIVEIRA REGO MORAIS" w:date="2025-05-23T21:11:00Z" w16du:dateUtc="2025-05-23T21:11:52Z"/>
              <w:rFonts w:ascii="Aptos" w:eastAsia="Aptos" w:hAnsi="Aptos" w:cs="Aptos"/>
              <w:sz w:val="28"/>
              <w:szCs w:val="28"/>
            </w:rPr>
          </w:rPrChange>
        </w:rPr>
      </w:pPr>
      <w:ins w:id="693" w:author="GUSTAVO DE OLIVEIRA REGO MORAIS" w:date="2025-05-23T21:07:00Z">
        <w:r w:rsidRPr="0043501C">
          <w:rPr>
            <w:rFonts w:ascii="Arial" w:hAnsi="Arial" w:cs="Arial"/>
            <w:rPrChange w:id="694" w:author="CAUA GABRIEL SANTOS BARROS" w:date="2025-05-27T22:59:00Z" w16du:dateUtc="2025-05-28T01:59:00Z">
              <w:rPr/>
            </w:rPrChange>
          </w:rPr>
          <w:tab/>
        </w:r>
      </w:ins>
      <w:ins w:id="695" w:author="GUSTAVO DE OLIVEIRA REGO MORAIS" w:date="2025-05-23T21:09:00Z">
        <w:r w:rsidR="76455A6D" w:rsidRPr="0043501C">
          <w:rPr>
            <w:rFonts w:ascii="Arial" w:eastAsia="Aptos" w:hAnsi="Arial" w:cs="Arial"/>
            <w:rPrChange w:id="6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Algumas funcionalidades </w:t>
        </w:r>
      </w:ins>
      <w:ins w:id="697" w:author="GUSTAVO DE OLIVEIRA REGO MORAIS" w:date="2025-05-23T21:10:00Z">
        <w:r w:rsidR="76455A6D" w:rsidRPr="0043501C">
          <w:rPr>
            <w:rFonts w:ascii="Arial" w:eastAsia="Aptos" w:hAnsi="Arial" w:cs="Arial"/>
            <w:rPrChange w:id="69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que podem ser planejadas para versões futuras como: Painel Administrativo, Exportação</w:t>
        </w:r>
        <w:del w:id="699" w:author="JOAO PEDRO MIRANDA SOUSA" w:date="2025-05-23T23:47:00Z">
          <w:r w:rsidRPr="0043501C" w:rsidDel="76455A6D">
            <w:rPr>
              <w:rFonts w:ascii="Arial" w:eastAsia="Aptos" w:hAnsi="Arial" w:cs="Arial"/>
              <w:rPrChange w:id="700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 </w:delText>
          </w:r>
        </w:del>
      </w:ins>
      <w:ins w:id="701" w:author="JOAO PEDRO MIRANDA SOUSA" w:date="2025-05-23T23:47:00Z">
        <w:r w:rsidR="70FB96CA" w:rsidRPr="0043501C">
          <w:rPr>
            <w:rFonts w:ascii="Arial" w:eastAsia="Aptos" w:hAnsi="Arial" w:cs="Arial"/>
            <w:rPrChange w:id="70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ins w:id="703" w:author="GUSTAVO DE OLIVEIRA REGO MORAIS" w:date="2025-05-23T21:10:00Z">
        <w:r w:rsidR="76455A6D" w:rsidRPr="0043501C">
          <w:rPr>
            <w:rFonts w:ascii="Arial" w:eastAsia="Aptos" w:hAnsi="Arial" w:cs="Arial"/>
            <w:rPrChange w:id="70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de build</w:t>
        </w:r>
        <w:r w:rsidR="15CDC4CD" w:rsidRPr="0043501C">
          <w:rPr>
            <w:rFonts w:ascii="Arial" w:eastAsia="Aptos" w:hAnsi="Arial" w:cs="Arial"/>
            <w:rPrChange w:id="70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para arquivos</w:t>
        </w:r>
      </w:ins>
      <w:ins w:id="706" w:author="GUSTAVO DE OLIVEIRA REGO MORAIS" w:date="2025-05-23T21:11:00Z">
        <w:r w:rsidR="15CDC4CD" w:rsidRPr="0043501C">
          <w:rPr>
            <w:rFonts w:ascii="Arial" w:eastAsia="Aptos" w:hAnsi="Arial" w:cs="Arial"/>
            <w:rPrChange w:id="70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ins w:id="708" w:author="JOAO PEDRO MIRANDA SOUSA" w:date="2025-05-23T23:47:00Z">
        <w:r w:rsidR="233E1177" w:rsidRPr="0043501C">
          <w:rPr>
            <w:rFonts w:ascii="Arial" w:eastAsia="Aptos" w:hAnsi="Arial" w:cs="Arial"/>
            <w:rPrChange w:id="7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e compartilhamento entre perfis, bem como</w:t>
        </w:r>
      </w:ins>
      <w:ins w:id="710" w:author="GUSTAVO DE OLIVEIRA REGO MORAIS" w:date="2025-05-23T21:11:00Z">
        <w:del w:id="711" w:author="JOAO PEDRO MIRANDA SOUSA" w:date="2025-05-23T23:47:00Z">
          <w:r w:rsidRPr="0043501C" w:rsidDel="15CDC4CD">
            <w:rPr>
              <w:rFonts w:ascii="Arial" w:eastAsia="Aptos" w:hAnsi="Arial" w:cs="Arial"/>
              <w:rPrChange w:id="712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e</w:delText>
          </w:r>
        </w:del>
        <w:r w:rsidR="15CDC4CD" w:rsidRPr="0043501C">
          <w:rPr>
            <w:rFonts w:ascii="Arial" w:eastAsia="Aptos" w:hAnsi="Arial" w:cs="Arial"/>
            <w:rPrChange w:id="71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sugestões de peças de acordo com o ambiente na qual o computador será inserido.</w:t>
        </w:r>
      </w:ins>
    </w:p>
    <w:p w14:paraId="4ABD308A" w14:textId="5FA09EEF" w:rsidR="61D09587" w:rsidRPr="0043501C" w:rsidRDefault="61D09587" w:rsidP="61D09587">
      <w:pPr>
        <w:rPr>
          <w:rFonts w:ascii="Arial" w:eastAsia="Aptos" w:hAnsi="Arial" w:cs="Arial"/>
          <w:rPrChange w:id="71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5B6527EE" w14:textId="7422DA54" w:rsidR="3606E402" w:rsidRPr="0043501C" w:rsidRDefault="3606E402" w:rsidP="3B340ED7">
      <w:pPr>
        <w:rPr>
          <w:rFonts w:ascii="Arial" w:eastAsia="Aptos" w:hAnsi="Arial" w:cs="Arial"/>
          <w:rPrChange w:id="7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71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8. Sucesso e Métricas </w:t>
      </w:r>
    </w:p>
    <w:p w14:paraId="0DD55876" w14:textId="2E9DE59C" w:rsidR="3606E402" w:rsidRPr="0043501C" w:rsidRDefault="3606E402" w:rsidP="3B340ED7">
      <w:pPr>
        <w:rPr>
          <w:ins w:id="717" w:author="GUSTAVO DE OLIVEIRA REGO MORAIS" w:date="2025-05-23T21:12:00Z" w16du:dateUtc="2025-05-23T21:12:46Z"/>
          <w:rFonts w:ascii="Arial" w:eastAsia="Aptos" w:hAnsi="Arial" w:cs="Arial"/>
          <w:rPrChange w:id="718" w:author="CAUA GABRIEL SANTOS BARROS" w:date="2025-05-27T22:59:00Z" w16du:dateUtc="2025-05-28T01:59:00Z">
            <w:rPr>
              <w:ins w:id="719" w:author="GUSTAVO DE OLIVEIRA REGO MORAIS" w:date="2025-05-23T21:12:00Z" w16du:dateUtc="2025-05-23T21:12:46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7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Como saberemos se o projeto está funcionando bem?</w:t>
      </w:r>
      <w:del w:id="721" w:author="GUSTAVO DE OLIVEIRA REGO MORAIS" w:date="2025-05-23T18:56:00Z">
        <w:r w:rsidRPr="0043501C" w:rsidDel="3606E402">
          <w:rPr>
            <w:rFonts w:ascii="Arial" w:eastAsia="Aptos" w:hAnsi="Arial" w:cs="Arial"/>
            <w:rPrChange w:id="7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</w:p>
    <w:p w14:paraId="6CF61174" w14:textId="4972EF44" w:rsidR="6F16A876" w:rsidRPr="0043501C" w:rsidRDefault="6F16A876" w:rsidP="61D09587">
      <w:pPr>
        <w:rPr>
          <w:rFonts w:ascii="Arial" w:eastAsia="Aptos" w:hAnsi="Arial" w:cs="Arial"/>
          <w:rPrChange w:id="72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724" w:author="GUSTAVO DE OLIVEIRA REGO MORAIS" w:date="2025-05-23T21:12:00Z">
        <w:r w:rsidRPr="0043501C">
          <w:rPr>
            <w:rFonts w:ascii="Arial" w:hAnsi="Arial" w:cs="Arial"/>
            <w:rPrChange w:id="725" w:author="CAUA GABRIEL SANTOS BARROS" w:date="2025-05-27T22:59:00Z" w16du:dateUtc="2025-05-28T01:59:00Z">
              <w:rPr/>
            </w:rPrChange>
          </w:rPr>
          <w:tab/>
        </w:r>
      </w:ins>
      <w:ins w:id="726" w:author="GUSTAVO DE OLIVEIRA REGO MORAIS" w:date="2025-05-23T21:16:00Z">
        <w:r w:rsidR="4D05D1F9" w:rsidRPr="0043501C">
          <w:rPr>
            <w:rFonts w:ascii="Arial" w:eastAsia="Aptos" w:hAnsi="Arial" w:cs="Arial"/>
            <w:rPrChange w:id="72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Saberemos que o projeto está funcionando bem quando os usuários estiverem satisfeitos, utilizarem o sistema com frequência e deixarem feedbacks positivos.</w:t>
        </w:r>
      </w:ins>
    </w:p>
    <w:p w14:paraId="709FA60D" w14:textId="12FCA555" w:rsidR="3606E402" w:rsidRPr="0043501C" w:rsidRDefault="3606E402" w:rsidP="61D09587">
      <w:pPr>
        <w:rPr>
          <w:ins w:id="728" w:author="GUSTAVO DE OLIVEIRA REGO MORAIS" w:date="2025-05-23T21:16:00Z" w16du:dateUtc="2025-05-23T21:16:25Z"/>
          <w:rFonts w:ascii="Arial" w:eastAsia="Aptos" w:hAnsi="Arial" w:cs="Arial"/>
          <w:rPrChange w:id="729" w:author="CAUA GABRIEL SANTOS BARROS" w:date="2025-05-27T22:59:00Z" w16du:dateUtc="2025-05-28T01:59:00Z">
            <w:rPr>
              <w:ins w:id="730" w:author="GUSTAVO DE OLIVEIRA REGO MORAIS" w:date="2025-05-23T21:16:00Z" w16du:dateUtc="2025-05-23T21:16:25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73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Quais métricas de sucesso são mais importantes? (ex: builds gerados, cliques em links, acessos)</w:t>
      </w:r>
    </w:p>
    <w:p w14:paraId="08F6D5F0" w14:textId="2E124142" w:rsidR="3606E402" w:rsidRPr="0043501C" w:rsidRDefault="3606E402" w:rsidP="61D09587">
      <w:pPr>
        <w:ind w:firstLine="708"/>
        <w:rPr>
          <w:rFonts w:ascii="Arial" w:eastAsia="Aptos" w:hAnsi="Arial" w:cs="Arial"/>
          <w:rPrChange w:id="73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del w:id="733" w:author="GUSTAVO DE OLIVEIRA REGO MORAIS" w:date="2025-05-23T21:16:00Z">
        <w:r w:rsidRPr="0043501C" w:rsidDel="3606E402">
          <w:rPr>
            <w:rFonts w:ascii="Arial" w:eastAsia="Aptos" w:hAnsi="Arial" w:cs="Arial"/>
            <w:rPrChange w:id="73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  <w:ins w:id="735" w:author="GUSTAVO DE OLIVEIRA REGO MORAIS" w:date="2025-05-23T21:23:00Z">
        <w:r w:rsidR="2710D751" w:rsidRPr="0043501C">
          <w:rPr>
            <w:rFonts w:ascii="Arial" w:eastAsia="Aptos" w:hAnsi="Arial" w:cs="Arial"/>
            <w:rPrChange w:id="7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Vamos medir o sucesso pelo crescimento de cadastros, pelo número de montagens concluídas e pelos cliques em links de compra. Também avaliaremos rapidamente a satisfação dos usuários por meio de feedback simples sobre gostarem e recomendarem a plataforma.</w:t>
        </w:r>
      </w:ins>
    </w:p>
    <w:p w14:paraId="7F3F5345" w14:textId="3FE66A97" w:rsidR="3606E402" w:rsidRPr="0043501C" w:rsidRDefault="3606E402" w:rsidP="3B340ED7">
      <w:pPr>
        <w:rPr>
          <w:rFonts w:ascii="Arial" w:eastAsia="Aptos" w:hAnsi="Arial" w:cs="Arial"/>
          <w:rPrChange w:id="73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73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- Existe interesse em monetizar o site no futuro?</w:t>
      </w:r>
    </w:p>
    <w:p w14:paraId="5CB4D639" w14:textId="2867C0D9" w:rsidR="2ED95B72" w:rsidRPr="0043501C" w:rsidRDefault="2ED95B72" w:rsidP="61D09587">
      <w:pPr>
        <w:rPr>
          <w:ins w:id="739" w:author="ITALO FRANCISCO ALMEIDA DE OLIVEIRA" w:date="2025-05-23T21:31:00Z" w16du:dateUtc="2025-05-23T21:31:06Z"/>
          <w:rFonts w:ascii="Arial" w:eastAsia="Aptos" w:hAnsi="Arial" w:cs="Arial"/>
          <w:rPrChange w:id="740" w:author="CAUA GABRIEL SANTOS BARROS" w:date="2025-05-27T22:59:00Z" w16du:dateUtc="2025-05-28T01:59:00Z">
            <w:rPr>
              <w:ins w:id="741" w:author="ITALO FRANCISCO ALMEIDA DE OLIVEIRA" w:date="2025-05-23T21:31:00Z" w16du:dateUtc="2025-05-23T21:31:06Z"/>
              <w:rFonts w:ascii="Aptos" w:eastAsia="Aptos" w:hAnsi="Aptos" w:cs="Aptos"/>
              <w:sz w:val="28"/>
              <w:szCs w:val="28"/>
            </w:rPr>
          </w:rPrChange>
        </w:rPr>
      </w:pPr>
      <w:ins w:id="742" w:author="GUSTAVO DE OLIVEIRA REGO MORAIS" w:date="2025-05-23T21:23:00Z">
        <w:r w:rsidRPr="0043501C">
          <w:rPr>
            <w:rFonts w:ascii="Arial" w:hAnsi="Arial" w:cs="Arial"/>
            <w:rPrChange w:id="743" w:author="CAUA GABRIEL SANTOS BARROS" w:date="2025-05-27T22:59:00Z" w16du:dateUtc="2025-05-28T01:59:00Z">
              <w:rPr/>
            </w:rPrChange>
          </w:rPr>
          <w:tab/>
        </w:r>
      </w:ins>
      <w:ins w:id="744" w:author="GUSTAVO DE OLIVEIRA REGO MORAIS" w:date="2025-05-23T21:25:00Z">
        <w:r w:rsidR="73F6A9EE" w:rsidRPr="0043501C">
          <w:rPr>
            <w:rFonts w:ascii="Arial" w:eastAsia="Aptos" w:hAnsi="Arial" w:cs="Arial"/>
            <w:rPrChange w:id="74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Sim, </w:t>
        </w:r>
      </w:ins>
      <w:ins w:id="746" w:author="GUSTAVO DE OLIVEIRA REGO MORAIS" w:date="2025-05-23T21:26:00Z">
        <w:r w:rsidR="064C9DA5" w:rsidRPr="0043501C">
          <w:rPr>
            <w:rFonts w:ascii="Arial" w:eastAsia="Aptos" w:hAnsi="Arial" w:cs="Arial"/>
            <w:rPrChange w:id="74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poderíamos</w:t>
        </w:r>
        <w:r w:rsidR="73F6A9EE" w:rsidRPr="0043501C">
          <w:rPr>
            <w:rFonts w:ascii="Arial" w:eastAsia="Aptos" w:hAnsi="Arial" w:cs="Arial"/>
            <w:rPrChange w:id="74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realizar parcerias com lojas</w:t>
        </w:r>
        <w:r w:rsidR="2F7D54F0" w:rsidRPr="0043501C">
          <w:rPr>
            <w:rFonts w:ascii="Arial" w:eastAsia="Aptos" w:hAnsi="Arial" w:cs="Arial"/>
            <w:rPrChange w:id="74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23F2FC66" w14:textId="5FA769E1" w:rsidR="61D09587" w:rsidRPr="0043501C" w:rsidRDefault="61D09587" w:rsidP="61D09587">
      <w:pPr>
        <w:rPr>
          <w:ins w:id="750" w:author="ITALO FRANCISCO ALMEIDA DE OLIVEIRA" w:date="2025-05-23T21:31:00Z" w16du:dateUtc="2025-05-23T21:31:06Z"/>
          <w:rFonts w:ascii="Arial" w:eastAsia="Aptos" w:hAnsi="Arial" w:cs="Arial"/>
          <w:rPrChange w:id="751" w:author="CAUA GABRIEL SANTOS BARROS" w:date="2025-05-27T22:59:00Z" w16du:dateUtc="2025-05-28T01:59:00Z">
            <w:rPr>
              <w:ins w:id="752" w:author="ITALO FRANCISCO ALMEIDA DE OLIVEIRA" w:date="2025-05-23T21:31:00Z" w16du:dateUtc="2025-05-23T21:31:06Z"/>
              <w:rFonts w:ascii="Aptos" w:eastAsia="Aptos" w:hAnsi="Aptos" w:cs="Aptos"/>
              <w:sz w:val="28"/>
              <w:szCs w:val="28"/>
            </w:rPr>
          </w:rPrChange>
        </w:rPr>
      </w:pPr>
    </w:p>
    <w:p w14:paraId="320AACFF" w14:textId="4C1B33EE" w:rsidR="61D09587" w:rsidRPr="0043501C" w:rsidRDefault="61D09587" w:rsidP="61D09587">
      <w:pPr>
        <w:rPr>
          <w:rFonts w:ascii="Arial" w:eastAsia="Aptos" w:hAnsi="Arial" w:cs="Arial"/>
          <w:rPrChange w:id="75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7722F5C2" w14:textId="3C2D167F" w:rsidR="575D1B87" w:rsidRPr="0043501C" w:rsidRDefault="575D1B87" w:rsidP="61D09587">
      <w:pPr>
        <w:rPr>
          <w:rFonts w:ascii="Arial" w:eastAsia="Aptos" w:hAnsi="Arial" w:cs="Arial"/>
          <w:rPrChange w:id="75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75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Requisitos Funcionais (RF):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D09587" w:rsidRPr="0043501C" w14:paraId="0231BC00" w14:textId="77777777" w:rsidTr="61D09587">
        <w:trPr>
          <w:trHeight w:val="300"/>
        </w:trPr>
        <w:tc>
          <w:tcPr>
            <w:tcW w:w="3005" w:type="dxa"/>
          </w:tcPr>
          <w:p w14:paraId="51CCA6FC" w14:textId="1238369D" w:rsidR="6084EE2F" w:rsidRPr="0043501C" w:rsidRDefault="6084EE2F" w:rsidP="61D09587">
            <w:pPr>
              <w:rPr>
                <w:rFonts w:ascii="Arial" w:eastAsia="Aptos" w:hAnsi="Arial" w:cs="Arial"/>
                <w:rPrChange w:id="75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57" w:author="ITALO FRANCISCO ALMEIDA DE OLIVEIRA" w:date="2025-05-23T21:02:00Z">
              <w:r w:rsidRPr="0043501C">
                <w:rPr>
                  <w:rFonts w:ascii="Arial" w:eastAsia="Aptos" w:hAnsi="Arial" w:cs="Arial"/>
                  <w:rPrChange w:id="75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ID </w:t>
              </w:r>
            </w:ins>
          </w:p>
        </w:tc>
        <w:tc>
          <w:tcPr>
            <w:tcW w:w="3005" w:type="dxa"/>
          </w:tcPr>
          <w:p w14:paraId="2E1EDDF0" w14:textId="1DF1B748" w:rsidR="6084EE2F" w:rsidRPr="0043501C" w:rsidRDefault="6084EE2F" w:rsidP="61D09587">
            <w:pPr>
              <w:rPr>
                <w:rFonts w:ascii="Arial" w:eastAsia="Aptos" w:hAnsi="Arial" w:cs="Arial"/>
                <w:rPrChange w:id="75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60" w:author="ITALO FRANCISCO ALMEIDA DE OLIVEIRA" w:date="2025-05-23T21:02:00Z">
              <w:r w:rsidRPr="0043501C">
                <w:rPr>
                  <w:rFonts w:ascii="Arial" w:eastAsia="Aptos" w:hAnsi="Arial" w:cs="Arial"/>
                  <w:rPrChange w:id="76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NOME </w:t>
              </w:r>
            </w:ins>
          </w:p>
        </w:tc>
        <w:tc>
          <w:tcPr>
            <w:tcW w:w="3005" w:type="dxa"/>
          </w:tcPr>
          <w:p w14:paraId="4E29C3EF" w14:textId="2CB0EECF" w:rsidR="6084EE2F" w:rsidRPr="0043501C" w:rsidRDefault="6084EE2F" w:rsidP="61D09587">
            <w:pPr>
              <w:rPr>
                <w:rFonts w:ascii="Arial" w:eastAsia="Aptos" w:hAnsi="Arial" w:cs="Arial"/>
                <w:rPrChange w:id="76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63" w:author="ITALO FRANCISCO ALMEIDA DE OLIVEIRA" w:date="2025-05-23T21:02:00Z">
              <w:r w:rsidRPr="0043501C">
                <w:rPr>
                  <w:rFonts w:ascii="Arial" w:eastAsia="Aptos" w:hAnsi="Arial" w:cs="Arial"/>
                  <w:rPrChange w:id="76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DESCRIÇÃO</w:t>
              </w:r>
            </w:ins>
          </w:p>
        </w:tc>
      </w:tr>
      <w:tr w:rsidR="61D09587" w:rsidRPr="0043501C" w14:paraId="61076EDE" w14:textId="77777777" w:rsidTr="61D09587">
        <w:trPr>
          <w:trHeight w:val="300"/>
        </w:trPr>
        <w:tc>
          <w:tcPr>
            <w:tcW w:w="3005" w:type="dxa"/>
          </w:tcPr>
          <w:p w14:paraId="1B9D0DEF" w14:textId="0787943E" w:rsidR="61D09587" w:rsidRPr="0043501C" w:rsidRDefault="61D09587" w:rsidP="61D09587">
            <w:pPr>
              <w:rPr>
                <w:rFonts w:ascii="Arial" w:eastAsia="Aptos" w:hAnsi="Arial" w:cs="Arial"/>
                <w:rPrChange w:id="76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6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 xml:space="preserve">RF 01 </w:t>
            </w:r>
          </w:p>
        </w:tc>
        <w:tc>
          <w:tcPr>
            <w:tcW w:w="3005" w:type="dxa"/>
          </w:tcPr>
          <w:p w14:paraId="1261C336" w14:textId="426C7635" w:rsidR="11033B90" w:rsidRPr="0043501C" w:rsidRDefault="11033B90" w:rsidP="61D09587">
            <w:pPr>
              <w:rPr>
                <w:rFonts w:ascii="Arial" w:eastAsia="Aptos" w:hAnsi="Arial" w:cs="Arial"/>
                <w:rPrChange w:id="76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6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Cadastro de Usuário</w:t>
            </w:r>
          </w:p>
        </w:tc>
        <w:tc>
          <w:tcPr>
            <w:tcW w:w="3005" w:type="dxa"/>
          </w:tcPr>
          <w:p w14:paraId="4E60394F" w14:textId="4AD8733F" w:rsidR="11033B90" w:rsidRPr="0043501C" w:rsidRDefault="11033B90" w:rsidP="61D09587">
            <w:pPr>
              <w:rPr>
                <w:ins w:id="769" w:author="ITALO FRANCISCO ALMEIDA DE OLIVEIRA" w:date="2025-05-23T21:03:00Z" w16du:dateUtc="2025-05-23T21:03:01Z"/>
                <w:rFonts w:ascii="Arial" w:eastAsia="Aptos" w:hAnsi="Arial" w:cs="Arial"/>
                <w:rPrChange w:id="770" w:author="CAUA GABRIEL SANTOS BARROS" w:date="2025-05-27T22:59:00Z" w16du:dateUtc="2025-05-28T01:59:00Z">
                  <w:rPr>
                    <w:ins w:id="771" w:author="ITALO FRANCISCO ALMEIDA DE OLIVEIRA" w:date="2025-05-23T21:03:00Z" w16du:dateUtc="2025-05-23T21:03:01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72" w:author="ITALO FRANCISCO ALMEIDA DE OLIVEIRA" w:date="2025-05-23T21:03:00Z">
              <w:r w:rsidRPr="0043501C">
                <w:rPr>
                  <w:rFonts w:ascii="Arial" w:eastAsia="Aptos" w:hAnsi="Arial" w:cs="Arial"/>
                  <w:rPrChange w:id="77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O sistema deve permitir que usuários se </w:t>
              </w:r>
              <w:r w:rsidRPr="0043501C">
                <w:rPr>
                  <w:rFonts w:ascii="Arial" w:eastAsia="Aptos" w:hAnsi="Arial" w:cs="Arial"/>
                  <w:rPrChange w:id="77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cadastrem com seus dados para salvar builds e receber promoções.</w:t>
              </w:r>
            </w:ins>
          </w:p>
          <w:p w14:paraId="28292EFA" w14:textId="6797010E" w:rsidR="61D09587" w:rsidRPr="0043501C" w:rsidRDefault="61D09587" w:rsidP="61D09587">
            <w:pPr>
              <w:rPr>
                <w:rFonts w:ascii="Arial" w:eastAsia="Aptos" w:hAnsi="Arial" w:cs="Arial"/>
                <w:rPrChange w:id="77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89B81B7" w14:textId="77777777" w:rsidTr="61D09587">
        <w:trPr>
          <w:trHeight w:val="300"/>
        </w:trPr>
        <w:tc>
          <w:tcPr>
            <w:tcW w:w="3005" w:type="dxa"/>
          </w:tcPr>
          <w:p w14:paraId="0776E24D" w14:textId="28143E5B" w:rsidR="61D09587" w:rsidRPr="0043501C" w:rsidRDefault="61D09587" w:rsidP="61D09587">
            <w:pPr>
              <w:rPr>
                <w:rFonts w:ascii="Arial" w:eastAsia="Aptos" w:hAnsi="Arial" w:cs="Arial"/>
                <w:rPrChange w:id="77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7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lastRenderedPageBreak/>
              <w:t xml:space="preserve">RF 02 </w:t>
            </w:r>
          </w:p>
        </w:tc>
        <w:tc>
          <w:tcPr>
            <w:tcW w:w="3005" w:type="dxa"/>
          </w:tcPr>
          <w:p w14:paraId="1134413E" w14:textId="104B86E5" w:rsidR="5DBCC18C" w:rsidRPr="0043501C" w:rsidRDefault="5DBCC18C" w:rsidP="61D09587">
            <w:pPr>
              <w:rPr>
                <w:rFonts w:ascii="Arial" w:eastAsia="Aptos" w:hAnsi="Arial" w:cs="Arial"/>
                <w:rPrChange w:id="77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79" w:author="ITALO FRANCISCO ALMEIDA DE OLIVEIRA" w:date="2025-05-23T21:03:00Z">
              <w:r w:rsidRPr="0043501C">
                <w:rPr>
                  <w:rFonts w:ascii="Arial" w:eastAsia="Aptos" w:hAnsi="Arial" w:cs="Arial"/>
                  <w:rPrChange w:id="78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Definição de Orçamento</w:t>
              </w:r>
            </w:ins>
          </w:p>
        </w:tc>
        <w:tc>
          <w:tcPr>
            <w:tcW w:w="3005" w:type="dxa"/>
          </w:tcPr>
          <w:p w14:paraId="7AB60534" w14:textId="7BFEE12F" w:rsidR="5DBCC18C" w:rsidRPr="0043501C" w:rsidRDefault="5DBCC18C" w:rsidP="61D09587">
            <w:pPr>
              <w:rPr>
                <w:rFonts w:ascii="Arial" w:eastAsia="Aptos" w:hAnsi="Arial" w:cs="Arial"/>
                <w:rPrChange w:id="78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82" w:author="ITALO FRANCISCO ALMEIDA DE OLIVEIRA" w:date="2025-05-23T21:03:00Z">
              <w:r w:rsidRPr="0043501C">
                <w:rPr>
                  <w:rFonts w:ascii="Arial" w:eastAsia="Aptos" w:hAnsi="Arial" w:cs="Arial"/>
                  <w:rPrChange w:id="78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informe o valor máximo disponível para montar o PC.</w:t>
              </w:r>
            </w:ins>
          </w:p>
        </w:tc>
      </w:tr>
      <w:tr w:rsidR="61D09587" w:rsidRPr="0043501C" w14:paraId="5D7D2F0A" w14:textId="77777777" w:rsidTr="61D09587">
        <w:trPr>
          <w:trHeight w:val="300"/>
        </w:trPr>
        <w:tc>
          <w:tcPr>
            <w:tcW w:w="3005" w:type="dxa"/>
          </w:tcPr>
          <w:p w14:paraId="23368900" w14:textId="2AA42B52" w:rsidR="61D09587" w:rsidRPr="0043501C" w:rsidRDefault="61D09587" w:rsidP="61D09587">
            <w:pPr>
              <w:rPr>
                <w:rFonts w:ascii="Arial" w:eastAsia="Aptos" w:hAnsi="Arial" w:cs="Arial"/>
                <w:rPrChange w:id="78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8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RF 03</w:t>
            </w:r>
          </w:p>
        </w:tc>
        <w:tc>
          <w:tcPr>
            <w:tcW w:w="3005" w:type="dxa"/>
          </w:tcPr>
          <w:p w14:paraId="18A45075" w14:textId="78EAB14F" w:rsidR="50F1CDDE" w:rsidRPr="0043501C" w:rsidRDefault="50F1CDDE" w:rsidP="61D09587">
            <w:pPr>
              <w:rPr>
                <w:rFonts w:ascii="Arial" w:eastAsia="Aptos" w:hAnsi="Arial" w:cs="Arial"/>
                <w:rPrChange w:id="78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87" w:author="ITALO FRANCISCO ALMEIDA DE OLIVEIRA" w:date="2025-05-23T21:03:00Z">
              <w:r w:rsidRPr="0043501C">
                <w:rPr>
                  <w:rFonts w:ascii="Arial" w:eastAsia="Aptos" w:hAnsi="Arial" w:cs="Arial"/>
                  <w:rPrChange w:id="78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Recomendação Automatizada</w:t>
              </w:r>
            </w:ins>
          </w:p>
        </w:tc>
        <w:tc>
          <w:tcPr>
            <w:tcW w:w="3005" w:type="dxa"/>
          </w:tcPr>
          <w:p w14:paraId="425FDC50" w14:textId="4D38C0AF" w:rsidR="50F1CDDE" w:rsidRPr="0043501C" w:rsidRDefault="50F1CDDE" w:rsidP="61D09587">
            <w:pPr>
              <w:rPr>
                <w:ins w:id="789" w:author="ITALO FRANCISCO ALMEIDA DE OLIVEIRA" w:date="2025-05-23T21:03:00Z" w16du:dateUtc="2025-05-23T21:03:40Z"/>
                <w:rFonts w:ascii="Arial" w:eastAsia="Aptos" w:hAnsi="Arial" w:cs="Arial"/>
                <w:rPrChange w:id="790" w:author="CAUA GABRIEL SANTOS BARROS" w:date="2025-05-27T22:59:00Z" w16du:dateUtc="2025-05-28T01:59:00Z">
                  <w:rPr>
                    <w:ins w:id="791" w:author="ITALO FRANCISCO ALMEIDA DE OLIVEIRA" w:date="2025-05-23T21:03:00Z" w16du:dateUtc="2025-05-23T21:03:4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92" w:author="ITALO FRANCISCO ALMEIDA DE OLIVEIRA" w:date="2025-05-23T21:03:00Z">
              <w:r w:rsidRPr="0043501C">
                <w:rPr>
                  <w:rFonts w:ascii="Arial" w:eastAsia="Aptos" w:hAnsi="Arial" w:cs="Arial"/>
                  <w:rPrChange w:id="79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sugerir peças automaticamente com base nas necessidades informadas e no orçamento do usuário.</w:t>
              </w:r>
            </w:ins>
          </w:p>
          <w:p w14:paraId="79AFD472" w14:textId="52031416" w:rsidR="61D09587" w:rsidRPr="0043501C" w:rsidRDefault="61D09587" w:rsidP="61D09587">
            <w:pPr>
              <w:rPr>
                <w:rFonts w:ascii="Arial" w:eastAsia="Aptos" w:hAnsi="Arial" w:cs="Arial"/>
                <w:rPrChange w:id="79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39AC6AD" w14:textId="77777777" w:rsidTr="61D09587">
        <w:trPr>
          <w:trHeight w:val="300"/>
        </w:trPr>
        <w:tc>
          <w:tcPr>
            <w:tcW w:w="3005" w:type="dxa"/>
          </w:tcPr>
          <w:p w14:paraId="7694F658" w14:textId="66025E3C" w:rsidR="61D09587" w:rsidRPr="0043501C" w:rsidRDefault="61D09587" w:rsidP="61D09587">
            <w:pPr>
              <w:rPr>
                <w:rFonts w:ascii="Arial" w:eastAsia="Aptos" w:hAnsi="Arial" w:cs="Arial"/>
                <w:rPrChange w:id="79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9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RF 04</w:t>
            </w:r>
          </w:p>
        </w:tc>
        <w:tc>
          <w:tcPr>
            <w:tcW w:w="3005" w:type="dxa"/>
          </w:tcPr>
          <w:p w14:paraId="09EC580E" w14:textId="020E2954" w:rsidR="0BF0FEED" w:rsidRPr="0043501C" w:rsidRDefault="0BF0FEED" w:rsidP="61D09587">
            <w:pPr>
              <w:rPr>
                <w:rFonts w:ascii="Arial" w:eastAsia="Aptos" w:hAnsi="Arial" w:cs="Arial"/>
                <w:rPrChange w:id="79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98" w:author="ITALO FRANCISCO ALMEIDA DE OLIVEIRA" w:date="2025-05-23T21:03:00Z">
              <w:r w:rsidRPr="0043501C">
                <w:rPr>
                  <w:rFonts w:ascii="Arial" w:eastAsia="Aptos" w:hAnsi="Arial" w:cs="Arial"/>
                  <w:rPrChange w:id="79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Montagem Manual de Build</w:t>
              </w:r>
            </w:ins>
          </w:p>
        </w:tc>
        <w:tc>
          <w:tcPr>
            <w:tcW w:w="3005" w:type="dxa"/>
          </w:tcPr>
          <w:p w14:paraId="3840EF61" w14:textId="22A8CBE4" w:rsidR="0BF0FEED" w:rsidRPr="0043501C" w:rsidRDefault="0BF0FEED" w:rsidP="61D09587">
            <w:pPr>
              <w:rPr>
                <w:ins w:id="800" w:author="ITALO FRANCISCO ALMEIDA DE OLIVEIRA" w:date="2025-05-23T21:03:00Z" w16du:dateUtc="2025-05-23T21:03:59Z"/>
                <w:rFonts w:ascii="Arial" w:eastAsia="Aptos" w:hAnsi="Arial" w:cs="Arial"/>
                <w:rPrChange w:id="801" w:author="CAUA GABRIEL SANTOS BARROS" w:date="2025-05-27T22:59:00Z" w16du:dateUtc="2025-05-28T01:59:00Z">
                  <w:rPr>
                    <w:ins w:id="802" w:author="ITALO FRANCISCO ALMEIDA DE OLIVEIRA" w:date="2025-05-23T21:03:00Z" w16du:dateUtc="2025-05-23T21:03:5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03" w:author="ITALO FRANCISCO ALMEIDA DE OLIVEIRA" w:date="2025-05-23T21:03:00Z">
              <w:r w:rsidRPr="0043501C">
                <w:rPr>
                  <w:rFonts w:ascii="Arial" w:eastAsia="Aptos" w:hAnsi="Arial" w:cs="Arial"/>
                  <w:rPrChange w:id="80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monte o PC escolhendo manualmente cada peça.</w:t>
              </w:r>
            </w:ins>
          </w:p>
          <w:p w14:paraId="0136A800" w14:textId="0C25E3E6" w:rsidR="61D09587" w:rsidRPr="0043501C" w:rsidRDefault="61D09587" w:rsidP="61D09587">
            <w:pPr>
              <w:rPr>
                <w:rFonts w:ascii="Arial" w:eastAsia="Aptos" w:hAnsi="Arial" w:cs="Arial"/>
                <w:rPrChange w:id="80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043CC6D6" w14:textId="77777777" w:rsidTr="61D09587">
        <w:trPr>
          <w:trHeight w:val="300"/>
        </w:trPr>
        <w:tc>
          <w:tcPr>
            <w:tcW w:w="3005" w:type="dxa"/>
          </w:tcPr>
          <w:p w14:paraId="5B9F7702" w14:textId="37A4FEC1" w:rsidR="0BF0FEED" w:rsidRPr="0043501C" w:rsidRDefault="0BF0FEED" w:rsidP="61D09587">
            <w:pPr>
              <w:rPr>
                <w:ins w:id="806" w:author="ITALO FRANCISCO ALMEIDA DE OLIVEIRA" w:date="2025-05-23T21:04:00Z" w16du:dateUtc="2025-05-23T21:04:40Z"/>
                <w:rFonts w:ascii="Arial" w:eastAsia="Aptos" w:hAnsi="Arial" w:cs="Arial"/>
                <w:rPrChange w:id="807" w:author="CAUA GABRIEL SANTOS BARROS" w:date="2025-05-27T22:59:00Z" w16du:dateUtc="2025-05-28T01:59:00Z">
                  <w:rPr>
                    <w:ins w:id="808" w:author="ITALO FRANCISCO ALMEIDA DE OLIVEIRA" w:date="2025-05-23T21:04:00Z" w16du:dateUtc="2025-05-23T21:04:4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09" w:author="ITALO FRANCISCO ALMEIDA DE OLIVEIRA" w:date="2025-05-23T21:04:00Z">
              <w:r w:rsidRPr="0043501C">
                <w:rPr>
                  <w:rFonts w:ascii="Arial" w:eastAsia="Aptos" w:hAnsi="Arial" w:cs="Arial"/>
                  <w:rPrChange w:id="81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 05</w:t>
              </w:r>
            </w:ins>
          </w:p>
          <w:p w14:paraId="6093E3D0" w14:textId="75E151F9" w:rsidR="61D09587" w:rsidRPr="0043501C" w:rsidRDefault="61D09587" w:rsidP="61D09587">
            <w:pPr>
              <w:rPr>
                <w:rFonts w:ascii="Arial" w:eastAsia="Aptos" w:hAnsi="Arial" w:cs="Arial"/>
                <w:rPrChange w:id="81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6BA96014" w14:textId="342E508A" w:rsidR="0BF0FEED" w:rsidRPr="0043501C" w:rsidRDefault="0BF0FEED" w:rsidP="61D09587">
            <w:pPr>
              <w:rPr>
                <w:rFonts w:ascii="Arial" w:eastAsia="Aptos" w:hAnsi="Arial" w:cs="Arial"/>
                <w:rPrChange w:id="81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13" w:author="ITALO FRANCISCO ALMEIDA DE OLIVEIRA" w:date="2025-05-23T21:05:00Z">
              <w:r w:rsidRPr="0043501C">
                <w:rPr>
                  <w:rFonts w:ascii="Arial" w:eastAsia="Aptos" w:hAnsi="Arial" w:cs="Arial"/>
                  <w:rPrChange w:id="81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Avaliação de Compatibilidade</w:t>
              </w:r>
            </w:ins>
          </w:p>
        </w:tc>
        <w:tc>
          <w:tcPr>
            <w:tcW w:w="3005" w:type="dxa"/>
          </w:tcPr>
          <w:p w14:paraId="27C2D093" w14:textId="7C8A5B2D" w:rsidR="0BF0FEED" w:rsidRPr="0043501C" w:rsidRDefault="0BF0FEED" w:rsidP="61D09587">
            <w:pPr>
              <w:rPr>
                <w:ins w:id="815" w:author="ITALO FRANCISCO ALMEIDA DE OLIVEIRA" w:date="2025-05-23T21:05:00Z" w16du:dateUtc="2025-05-23T21:05:50Z"/>
                <w:rFonts w:ascii="Arial" w:eastAsia="Aptos" w:hAnsi="Arial" w:cs="Arial"/>
                <w:rPrChange w:id="816" w:author="CAUA GABRIEL SANTOS BARROS" w:date="2025-05-27T22:59:00Z" w16du:dateUtc="2025-05-28T01:59:00Z">
                  <w:rPr>
                    <w:ins w:id="817" w:author="ITALO FRANCISCO ALMEIDA DE OLIVEIRA" w:date="2025-05-23T21:05:00Z" w16du:dateUtc="2025-05-23T21:05:5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18" w:author="ITALO FRANCISCO ALMEIDA DE OLIVEIRA" w:date="2025-05-23T21:05:00Z">
              <w:r w:rsidRPr="0043501C">
                <w:rPr>
                  <w:rFonts w:ascii="Arial" w:eastAsia="Aptos" w:hAnsi="Arial" w:cs="Arial"/>
                  <w:rPrChange w:id="81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avisar sobre compatibilidade ruim ou excelente entre peças escolhidas.</w:t>
              </w:r>
            </w:ins>
          </w:p>
          <w:p w14:paraId="115BF635" w14:textId="2C476B7B" w:rsidR="61D09587" w:rsidRPr="0043501C" w:rsidRDefault="61D09587" w:rsidP="61D09587">
            <w:pPr>
              <w:rPr>
                <w:rFonts w:ascii="Arial" w:eastAsia="Aptos" w:hAnsi="Arial" w:cs="Arial"/>
                <w:rPrChange w:id="82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1A2D4B5B" w14:textId="77777777" w:rsidTr="61D09587">
        <w:trPr>
          <w:trHeight w:val="300"/>
        </w:trPr>
        <w:tc>
          <w:tcPr>
            <w:tcW w:w="3005" w:type="dxa"/>
          </w:tcPr>
          <w:p w14:paraId="174E7D80" w14:textId="55F61B84" w:rsidR="0BF0FEED" w:rsidRPr="0043501C" w:rsidRDefault="0BF0FEED" w:rsidP="61D09587">
            <w:pPr>
              <w:rPr>
                <w:ins w:id="821" w:author="ITALO FRANCISCO ALMEIDA DE OLIVEIRA" w:date="2025-05-23T21:04:00Z" w16du:dateUtc="2025-05-23T21:04:44Z"/>
                <w:rFonts w:ascii="Arial" w:eastAsia="Aptos" w:hAnsi="Arial" w:cs="Arial"/>
                <w:rPrChange w:id="822" w:author="CAUA GABRIEL SANTOS BARROS" w:date="2025-05-27T22:59:00Z" w16du:dateUtc="2025-05-28T01:59:00Z">
                  <w:rPr>
                    <w:ins w:id="823" w:author="ITALO FRANCISCO ALMEIDA DE OLIVEIRA" w:date="2025-05-23T21:04:00Z" w16du:dateUtc="2025-05-23T21:04:44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24" w:author="ITALO FRANCISCO ALMEIDA DE OLIVEIRA" w:date="2025-05-23T21:04:00Z">
              <w:r w:rsidRPr="0043501C">
                <w:rPr>
                  <w:rFonts w:ascii="Arial" w:eastAsia="Aptos" w:hAnsi="Arial" w:cs="Arial"/>
                  <w:rPrChange w:id="82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 0</w:t>
              </w:r>
            </w:ins>
            <w:ins w:id="826" w:author="ITALO FRANCISCO ALMEIDA DE OLIVEIRA" w:date="2025-05-23T21:05:00Z">
              <w:r w:rsidRPr="0043501C">
                <w:rPr>
                  <w:rFonts w:ascii="Arial" w:eastAsia="Aptos" w:hAnsi="Arial" w:cs="Arial"/>
                  <w:rPrChange w:id="82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6</w:t>
              </w:r>
            </w:ins>
          </w:p>
          <w:p w14:paraId="4F04E66C" w14:textId="32F59A93" w:rsidR="61D09587" w:rsidRPr="0043501C" w:rsidRDefault="61D09587" w:rsidP="61D09587">
            <w:pPr>
              <w:rPr>
                <w:rFonts w:ascii="Arial" w:eastAsia="Aptos" w:hAnsi="Arial" w:cs="Arial"/>
                <w:rPrChange w:id="82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47AD8634" w14:textId="6D28753C" w:rsidR="0099780C" w:rsidRPr="0043501C" w:rsidRDefault="0099780C" w:rsidP="61D09587">
            <w:pPr>
              <w:rPr>
                <w:rFonts w:ascii="Arial" w:eastAsia="Aptos" w:hAnsi="Arial" w:cs="Arial"/>
                <w:rPrChange w:id="82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30" w:author="ITALO FRANCISCO ALMEIDA DE OLIVEIRA" w:date="2025-05-23T21:07:00Z">
              <w:r w:rsidRPr="0043501C">
                <w:rPr>
                  <w:rFonts w:ascii="Arial" w:eastAsia="Aptos" w:hAnsi="Arial" w:cs="Arial"/>
                  <w:rPrChange w:id="83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Salvar Build no Perfil</w:t>
              </w:r>
            </w:ins>
          </w:p>
        </w:tc>
        <w:tc>
          <w:tcPr>
            <w:tcW w:w="3005" w:type="dxa"/>
          </w:tcPr>
          <w:p w14:paraId="7ADB3FC5" w14:textId="414C3274" w:rsidR="0099780C" w:rsidRPr="0043501C" w:rsidRDefault="0099780C" w:rsidP="61D09587">
            <w:pPr>
              <w:rPr>
                <w:ins w:id="832" w:author="ITALO FRANCISCO ALMEIDA DE OLIVEIRA" w:date="2025-05-23T21:07:00Z" w16du:dateUtc="2025-05-23T21:07:48Z"/>
                <w:rFonts w:ascii="Arial" w:eastAsia="Aptos" w:hAnsi="Arial" w:cs="Arial"/>
                <w:rPrChange w:id="833" w:author="CAUA GABRIEL SANTOS BARROS" w:date="2025-05-27T22:59:00Z" w16du:dateUtc="2025-05-28T01:59:00Z">
                  <w:rPr>
                    <w:ins w:id="834" w:author="ITALO FRANCISCO ALMEIDA DE OLIVEIRA" w:date="2025-05-23T21:07:00Z" w16du:dateUtc="2025-05-23T21:07:48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35" w:author="ITALO FRANCISCO ALMEIDA DE OLIVEIRA" w:date="2025-05-23T21:07:00Z">
              <w:r w:rsidRPr="0043501C">
                <w:rPr>
                  <w:rFonts w:ascii="Arial" w:eastAsia="Aptos" w:hAnsi="Arial" w:cs="Arial"/>
                  <w:rPrChange w:id="83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salve a montagem realizada no seu perfil.</w:t>
              </w:r>
            </w:ins>
          </w:p>
          <w:p w14:paraId="7C7FC7E9" w14:textId="30599374" w:rsidR="61D09587" w:rsidRPr="0043501C" w:rsidRDefault="61D09587" w:rsidP="61D09587">
            <w:pPr>
              <w:rPr>
                <w:rFonts w:ascii="Arial" w:eastAsia="Aptos" w:hAnsi="Arial" w:cs="Arial"/>
                <w:rPrChange w:id="83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096AE32F" w14:textId="77777777" w:rsidTr="61D09587">
        <w:trPr>
          <w:trHeight w:val="300"/>
        </w:trPr>
        <w:tc>
          <w:tcPr>
            <w:tcW w:w="3005" w:type="dxa"/>
          </w:tcPr>
          <w:p w14:paraId="2A68E6D1" w14:textId="0CE70038" w:rsidR="0BF0FEED" w:rsidRPr="0043501C" w:rsidRDefault="0BF0FEED" w:rsidP="61D09587">
            <w:pPr>
              <w:rPr>
                <w:ins w:id="838" w:author="ITALO FRANCISCO ALMEIDA DE OLIVEIRA" w:date="2025-05-23T21:04:00Z" w16du:dateUtc="2025-05-23T21:04:45Z"/>
                <w:rFonts w:ascii="Arial" w:eastAsia="Aptos" w:hAnsi="Arial" w:cs="Arial"/>
                <w:rPrChange w:id="839" w:author="CAUA GABRIEL SANTOS BARROS" w:date="2025-05-27T22:59:00Z" w16du:dateUtc="2025-05-28T01:59:00Z">
                  <w:rPr>
                    <w:ins w:id="840" w:author="ITALO FRANCISCO ALMEIDA DE OLIVEIRA" w:date="2025-05-23T21:04:00Z" w16du:dateUtc="2025-05-23T21:04:45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41" w:author="ITALO FRANCISCO ALMEIDA DE OLIVEIRA" w:date="2025-05-23T21:04:00Z">
              <w:r w:rsidRPr="0043501C">
                <w:rPr>
                  <w:rFonts w:ascii="Arial" w:eastAsia="Aptos" w:hAnsi="Arial" w:cs="Arial"/>
                  <w:rPrChange w:id="84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 0</w:t>
              </w:r>
            </w:ins>
            <w:ins w:id="843" w:author="ITALO FRANCISCO ALMEIDA DE OLIVEIRA" w:date="2025-05-23T21:07:00Z">
              <w:r w:rsidR="7FB03F09" w:rsidRPr="0043501C">
                <w:rPr>
                  <w:rFonts w:ascii="Arial" w:eastAsia="Aptos" w:hAnsi="Arial" w:cs="Arial"/>
                  <w:rPrChange w:id="84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7</w:t>
              </w:r>
            </w:ins>
          </w:p>
          <w:p w14:paraId="0E7A156C" w14:textId="7D89A241" w:rsidR="61D09587" w:rsidRPr="0043501C" w:rsidRDefault="61D09587" w:rsidP="61D09587">
            <w:pPr>
              <w:rPr>
                <w:rFonts w:ascii="Arial" w:eastAsia="Aptos" w:hAnsi="Arial" w:cs="Arial"/>
                <w:rPrChange w:id="84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4E43C378" w14:textId="008993BA" w:rsidR="47C8BDD8" w:rsidRPr="0043501C" w:rsidRDefault="47C8BDD8" w:rsidP="61D09587">
            <w:pPr>
              <w:rPr>
                <w:rFonts w:ascii="Arial" w:eastAsia="Aptos" w:hAnsi="Arial" w:cs="Arial"/>
                <w:rPrChange w:id="84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47" w:author="ITALO FRANCISCO ALMEIDA DE OLIVEIRA" w:date="2025-05-23T21:07:00Z">
              <w:r w:rsidRPr="0043501C">
                <w:rPr>
                  <w:rFonts w:ascii="Arial" w:eastAsia="Aptos" w:hAnsi="Arial" w:cs="Arial"/>
                  <w:rPrChange w:id="84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Exportar Build</w:t>
              </w:r>
            </w:ins>
          </w:p>
        </w:tc>
        <w:tc>
          <w:tcPr>
            <w:tcW w:w="3005" w:type="dxa"/>
          </w:tcPr>
          <w:p w14:paraId="18212BB3" w14:textId="0DA22772" w:rsidR="47C8BDD8" w:rsidRPr="0043501C" w:rsidRDefault="47C8BDD8" w:rsidP="61D09587">
            <w:pPr>
              <w:rPr>
                <w:ins w:id="849" w:author="ITALO FRANCISCO ALMEIDA DE OLIVEIRA" w:date="2025-05-23T21:08:00Z" w16du:dateUtc="2025-05-23T21:08:09Z"/>
                <w:rFonts w:ascii="Arial" w:eastAsia="Aptos" w:hAnsi="Arial" w:cs="Arial"/>
                <w:rPrChange w:id="850" w:author="CAUA GABRIEL SANTOS BARROS" w:date="2025-05-27T22:59:00Z" w16du:dateUtc="2025-05-28T01:59:00Z">
                  <w:rPr>
                    <w:ins w:id="851" w:author="ITALO FRANCISCO ALMEIDA DE OLIVEIRA" w:date="2025-05-23T21:08:00Z" w16du:dateUtc="2025-05-23T21:08:0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52" w:author="ITALO FRANCISCO ALMEIDA DE OLIVEIRA" w:date="2025-05-23T21:08:00Z">
              <w:r w:rsidRPr="0043501C">
                <w:rPr>
                  <w:rFonts w:ascii="Arial" w:eastAsia="Aptos" w:hAnsi="Arial" w:cs="Arial"/>
                  <w:rPrChange w:id="85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exporte a build para um arquivo.</w:t>
              </w:r>
            </w:ins>
          </w:p>
          <w:p w14:paraId="324AF15B" w14:textId="189AC55A" w:rsidR="61D09587" w:rsidRPr="0043501C" w:rsidRDefault="61D09587">
            <w:pPr>
              <w:rPr>
                <w:ins w:id="854" w:author="ITALO FRANCISCO ALMEIDA DE OLIVEIRA" w:date="2025-05-23T21:08:00Z" w16du:dateUtc="2025-05-23T21:08:09Z"/>
                <w:rFonts w:ascii="Arial" w:eastAsia="Aptos" w:hAnsi="Arial" w:cs="Arial"/>
                <w:rPrChange w:id="855" w:author="CAUA GABRIEL SANTOS BARROS" w:date="2025-05-27T22:59:00Z" w16du:dateUtc="2025-05-28T01:59:00Z">
                  <w:rPr>
                    <w:ins w:id="856" w:author="ITALO FRANCISCO ALMEIDA DE OLIVEIRA" w:date="2025-05-23T21:08:00Z" w16du:dateUtc="2025-05-23T21:08:0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3114C8E2" w14:textId="065719BA" w:rsidR="61D09587" w:rsidRPr="0043501C" w:rsidRDefault="61D09587" w:rsidP="61D09587">
            <w:pPr>
              <w:rPr>
                <w:rFonts w:ascii="Arial" w:eastAsia="Aptos" w:hAnsi="Arial" w:cs="Arial"/>
                <w:rPrChange w:id="85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69F899F5" w14:textId="77777777" w:rsidTr="61D09587">
        <w:trPr>
          <w:trHeight w:val="300"/>
        </w:trPr>
        <w:tc>
          <w:tcPr>
            <w:tcW w:w="3005" w:type="dxa"/>
          </w:tcPr>
          <w:p w14:paraId="4C2DD467" w14:textId="5C58A5A4" w:rsidR="0BF0FEED" w:rsidRPr="0043501C" w:rsidRDefault="0BF0FEED" w:rsidP="61D09587">
            <w:pPr>
              <w:rPr>
                <w:rFonts w:ascii="Arial" w:eastAsia="Aptos" w:hAnsi="Arial" w:cs="Arial"/>
                <w:rPrChange w:id="85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59" w:author="ITALO FRANCISCO ALMEIDA DE OLIVEIRA" w:date="2025-05-23T21:04:00Z">
              <w:r w:rsidRPr="0043501C">
                <w:rPr>
                  <w:rFonts w:ascii="Arial" w:eastAsia="Aptos" w:hAnsi="Arial" w:cs="Arial"/>
                  <w:rPrChange w:id="86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RF </w:t>
              </w:r>
            </w:ins>
            <w:ins w:id="861" w:author="ITALO FRANCISCO ALMEIDA DE OLIVEIRA" w:date="2025-05-23T21:07:00Z">
              <w:r w:rsidR="36441985" w:rsidRPr="0043501C">
                <w:rPr>
                  <w:rFonts w:ascii="Arial" w:eastAsia="Aptos" w:hAnsi="Arial" w:cs="Arial"/>
                  <w:rPrChange w:id="86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08</w:t>
              </w:r>
            </w:ins>
          </w:p>
        </w:tc>
        <w:tc>
          <w:tcPr>
            <w:tcW w:w="3005" w:type="dxa"/>
          </w:tcPr>
          <w:p w14:paraId="0AFDE4F0" w14:textId="566319D8" w:rsidR="244FAE13" w:rsidRPr="0043501C" w:rsidRDefault="244FAE13" w:rsidP="61D09587">
            <w:pPr>
              <w:rPr>
                <w:rFonts w:ascii="Arial" w:eastAsia="Aptos" w:hAnsi="Arial" w:cs="Arial"/>
                <w:rPrChange w:id="86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64" w:author="ITALO FRANCISCO ALMEIDA DE OLIVEIRA" w:date="2025-05-23T21:08:00Z">
              <w:r w:rsidRPr="0043501C">
                <w:rPr>
                  <w:rFonts w:ascii="Arial" w:eastAsia="Aptos" w:hAnsi="Arial" w:cs="Arial"/>
                  <w:rPrChange w:id="86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Sugestão de Upgrade de Orçamento</w:t>
              </w:r>
            </w:ins>
          </w:p>
        </w:tc>
        <w:tc>
          <w:tcPr>
            <w:tcW w:w="3005" w:type="dxa"/>
          </w:tcPr>
          <w:p w14:paraId="5F351134" w14:textId="51DBE2CA" w:rsidR="244FAE13" w:rsidRPr="0043501C" w:rsidRDefault="244FAE13" w:rsidP="61D09587">
            <w:pPr>
              <w:rPr>
                <w:rFonts w:ascii="Arial" w:eastAsia="Aptos" w:hAnsi="Arial" w:cs="Arial"/>
                <w:rPrChange w:id="86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67" w:author="ITALO FRANCISCO ALMEIDA DE OLIVEIRA" w:date="2025-05-23T21:08:00Z">
              <w:r w:rsidRPr="0043501C">
                <w:rPr>
                  <w:rFonts w:ascii="Arial" w:eastAsia="Aptos" w:hAnsi="Arial" w:cs="Arial"/>
                  <w:rPrChange w:id="86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Caso o orçamento não seja suficiente, o sistema deve sugerir um valor médio de aumento para atender às necessidades informadas</w:t>
              </w:r>
            </w:ins>
          </w:p>
        </w:tc>
      </w:tr>
      <w:tr w:rsidR="61D09587" w:rsidRPr="0043501C" w14:paraId="6652620D" w14:textId="77777777" w:rsidTr="61D09587">
        <w:trPr>
          <w:trHeight w:val="300"/>
        </w:trPr>
        <w:tc>
          <w:tcPr>
            <w:tcW w:w="3005" w:type="dxa"/>
          </w:tcPr>
          <w:p w14:paraId="139659D4" w14:textId="1348165C" w:rsidR="0BF0FEED" w:rsidRPr="0043501C" w:rsidRDefault="0BF0FEED" w:rsidP="61D09587">
            <w:pPr>
              <w:rPr>
                <w:ins w:id="869" w:author="ITALO FRANCISCO ALMEIDA DE OLIVEIRA" w:date="2025-05-23T21:04:00Z" w16du:dateUtc="2025-05-23T21:04:48Z"/>
                <w:rFonts w:ascii="Arial" w:eastAsia="Aptos" w:hAnsi="Arial" w:cs="Arial"/>
                <w:rPrChange w:id="870" w:author="CAUA GABRIEL SANTOS BARROS" w:date="2025-05-27T22:59:00Z" w16du:dateUtc="2025-05-28T01:59:00Z">
                  <w:rPr>
                    <w:ins w:id="871" w:author="ITALO FRANCISCO ALMEIDA DE OLIVEIRA" w:date="2025-05-23T21:04:00Z" w16du:dateUtc="2025-05-23T21:04:48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72" w:author="ITALO FRANCISCO ALMEIDA DE OLIVEIRA" w:date="2025-05-23T21:04:00Z">
              <w:r w:rsidRPr="0043501C">
                <w:rPr>
                  <w:rFonts w:ascii="Arial" w:eastAsia="Aptos" w:hAnsi="Arial" w:cs="Arial"/>
                  <w:rPrChange w:id="87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</w:t>
              </w:r>
            </w:ins>
            <w:ins w:id="874" w:author="ITALO FRANCISCO ALMEIDA DE OLIVEIRA" w:date="2025-05-23T21:05:00Z">
              <w:r w:rsidRPr="0043501C">
                <w:rPr>
                  <w:rFonts w:ascii="Arial" w:eastAsia="Aptos" w:hAnsi="Arial" w:cs="Arial"/>
                  <w:rPrChange w:id="87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 </w:t>
              </w:r>
            </w:ins>
            <w:ins w:id="876" w:author="ITALO FRANCISCO ALMEIDA DE OLIVEIRA" w:date="2025-05-23T21:07:00Z">
              <w:r w:rsidR="4497374C" w:rsidRPr="0043501C">
                <w:rPr>
                  <w:rFonts w:ascii="Arial" w:eastAsia="Aptos" w:hAnsi="Arial" w:cs="Arial"/>
                  <w:rPrChange w:id="87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09</w:t>
              </w:r>
            </w:ins>
          </w:p>
          <w:p w14:paraId="3771F2C6" w14:textId="460ED02A" w:rsidR="61D09587" w:rsidRPr="0043501C" w:rsidRDefault="61D09587" w:rsidP="61D09587">
            <w:pPr>
              <w:rPr>
                <w:rFonts w:ascii="Arial" w:eastAsia="Aptos" w:hAnsi="Arial" w:cs="Arial"/>
                <w:rPrChange w:id="87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142430F9" w14:textId="15E8E1EB" w:rsidR="7A0EC879" w:rsidRPr="0043501C" w:rsidRDefault="7A0EC879" w:rsidP="61D09587">
            <w:pPr>
              <w:rPr>
                <w:rFonts w:ascii="Arial" w:eastAsia="Aptos" w:hAnsi="Arial" w:cs="Arial"/>
                <w:rPrChange w:id="87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80" w:author="ITALO FRANCISCO ALMEIDA DE OLIVEIRA" w:date="2025-05-23T21:08:00Z">
              <w:r w:rsidRPr="0043501C">
                <w:rPr>
                  <w:rFonts w:ascii="Arial" w:eastAsia="Aptos" w:hAnsi="Arial" w:cs="Arial"/>
                  <w:rPrChange w:id="88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Sugestão Alternativa Inferior</w:t>
              </w:r>
            </w:ins>
          </w:p>
        </w:tc>
        <w:tc>
          <w:tcPr>
            <w:tcW w:w="3005" w:type="dxa"/>
          </w:tcPr>
          <w:p w14:paraId="5DB6A599" w14:textId="39D6D146" w:rsidR="7A0EC879" w:rsidRPr="0043501C" w:rsidRDefault="7A0EC879" w:rsidP="61D09587">
            <w:pPr>
              <w:rPr>
                <w:ins w:id="882" w:author="ITALO FRANCISCO ALMEIDA DE OLIVEIRA" w:date="2025-05-23T21:08:00Z" w16du:dateUtc="2025-05-23T21:08:54Z"/>
                <w:rFonts w:ascii="Arial" w:eastAsia="Aptos" w:hAnsi="Arial" w:cs="Arial"/>
                <w:rPrChange w:id="883" w:author="CAUA GABRIEL SANTOS BARROS" w:date="2025-05-27T22:59:00Z" w16du:dateUtc="2025-05-28T01:59:00Z">
                  <w:rPr>
                    <w:ins w:id="884" w:author="ITALO FRANCISCO ALMEIDA DE OLIVEIRA" w:date="2025-05-23T21:08:00Z" w16du:dateUtc="2025-05-23T21:08:54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85" w:author="ITALO FRANCISCO ALMEIDA DE OLIVEIRA" w:date="2025-05-23T21:08:00Z">
              <w:r w:rsidRPr="0043501C">
                <w:rPr>
                  <w:rFonts w:ascii="Arial" w:eastAsia="Aptos" w:hAnsi="Arial" w:cs="Arial"/>
                  <w:rPrChange w:id="88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oferecer sugestões de builds com desempenho um pouco abaixo do desejado, explicando os benefícios.</w:t>
              </w:r>
            </w:ins>
          </w:p>
          <w:p w14:paraId="4A34FBD3" w14:textId="14A4C3A0" w:rsidR="61D09587" w:rsidRPr="0043501C" w:rsidRDefault="61D09587" w:rsidP="61D09587">
            <w:pPr>
              <w:rPr>
                <w:rFonts w:ascii="Arial" w:eastAsia="Aptos" w:hAnsi="Arial" w:cs="Arial"/>
                <w:rPrChange w:id="88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65CF2DD5" w14:textId="77777777" w:rsidTr="61D09587">
        <w:trPr>
          <w:trHeight w:val="300"/>
        </w:trPr>
        <w:tc>
          <w:tcPr>
            <w:tcW w:w="3005" w:type="dxa"/>
          </w:tcPr>
          <w:p w14:paraId="1727E784" w14:textId="1647B659" w:rsidR="0BF0FEED" w:rsidRPr="0043501C" w:rsidRDefault="0BF0FEED" w:rsidP="61D09587">
            <w:pPr>
              <w:rPr>
                <w:ins w:id="888" w:author="ITALO FRANCISCO ALMEIDA DE OLIVEIRA" w:date="2025-05-23T21:04:00Z" w16du:dateUtc="2025-05-23T21:04:49Z"/>
                <w:rFonts w:ascii="Arial" w:eastAsia="Aptos" w:hAnsi="Arial" w:cs="Arial"/>
                <w:rPrChange w:id="889" w:author="CAUA GABRIEL SANTOS BARROS" w:date="2025-05-27T22:59:00Z" w16du:dateUtc="2025-05-28T01:59:00Z">
                  <w:rPr>
                    <w:ins w:id="890" w:author="ITALO FRANCISCO ALMEIDA DE OLIVEIRA" w:date="2025-05-23T21:04:00Z" w16du:dateUtc="2025-05-23T21:04:4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91" w:author="ITALO FRANCISCO ALMEIDA DE OLIVEIRA" w:date="2025-05-23T21:04:00Z">
              <w:r w:rsidRPr="0043501C">
                <w:rPr>
                  <w:rFonts w:ascii="Arial" w:eastAsia="Aptos" w:hAnsi="Arial" w:cs="Arial"/>
                  <w:rPrChange w:id="89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 xml:space="preserve">RF </w:t>
              </w:r>
            </w:ins>
            <w:ins w:id="893" w:author="ITALO FRANCISCO ALMEIDA DE OLIVEIRA" w:date="2025-05-23T21:07:00Z">
              <w:r w:rsidR="2C389A94" w:rsidRPr="0043501C">
                <w:rPr>
                  <w:rFonts w:ascii="Arial" w:eastAsia="Aptos" w:hAnsi="Arial" w:cs="Arial"/>
                  <w:rPrChange w:id="89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10</w:t>
              </w:r>
            </w:ins>
          </w:p>
          <w:p w14:paraId="547A1815" w14:textId="082F2958" w:rsidR="61D09587" w:rsidRPr="0043501C" w:rsidRDefault="61D09587" w:rsidP="61D09587">
            <w:pPr>
              <w:rPr>
                <w:rFonts w:ascii="Arial" w:eastAsia="Aptos" w:hAnsi="Arial" w:cs="Arial"/>
                <w:rPrChange w:id="89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588AA68D" w14:textId="23360BDE" w:rsidR="1D5AE431" w:rsidRPr="0043501C" w:rsidRDefault="1D5AE431" w:rsidP="61D09587">
            <w:pPr>
              <w:rPr>
                <w:rFonts w:ascii="Arial" w:eastAsia="Aptos" w:hAnsi="Arial" w:cs="Arial"/>
                <w:rPrChange w:id="89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97" w:author="ITALO FRANCISCO ALMEIDA DE OLIVEIRA" w:date="2025-05-23T21:09:00Z">
              <w:r w:rsidRPr="0043501C">
                <w:rPr>
                  <w:rFonts w:ascii="Arial" w:eastAsia="Aptos" w:hAnsi="Arial" w:cs="Arial"/>
                  <w:rPrChange w:id="89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Links de Compra</w:t>
              </w:r>
            </w:ins>
          </w:p>
        </w:tc>
        <w:tc>
          <w:tcPr>
            <w:tcW w:w="3005" w:type="dxa"/>
          </w:tcPr>
          <w:p w14:paraId="4E04BD54" w14:textId="5C7EFEAE" w:rsidR="1D5AE431" w:rsidRPr="0043501C" w:rsidRDefault="1D5AE431" w:rsidP="61D09587">
            <w:pPr>
              <w:rPr>
                <w:ins w:id="899" w:author="ITALO FRANCISCO ALMEIDA DE OLIVEIRA" w:date="2025-05-23T21:09:00Z" w16du:dateUtc="2025-05-23T21:09:12Z"/>
                <w:rFonts w:ascii="Arial" w:eastAsia="Aptos" w:hAnsi="Arial" w:cs="Arial"/>
                <w:rPrChange w:id="900" w:author="CAUA GABRIEL SANTOS BARROS" w:date="2025-05-27T22:59:00Z" w16du:dateUtc="2025-05-28T01:59:00Z">
                  <w:rPr>
                    <w:ins w:id="901" w:author="ITALO FRANCISCO ALMEIDA DE OLIVEIRA" w:date="2025-05-23T21:09:00Z" w16du:dateUtc="2025-05-23T21:09:12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02" w:author="ITALO FRANCISCO ALMEIDA DE OLIVEIRA" w:date="2025-05-23T21:09:00Z">
              <w:r w:rsidRPr="0043501C">
                <w:rPr>
                  <w:rFonts w:ascii="Arial" w:eastAsia="Aptos" w:hAnsi="Arial" w:cs="Arial"/>
                  <w:rPrChange w:id="90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oferecer links para lojas com os melhores preços ou promoções das peças sugeridas.</w:t>
              </w:r>
            </w:ins>
          </w:p>
          <w:p w14:paraId="552167B3" w14:textId="3F51CE0A" w:rsidR="61D09587" w:rsidRPr="0043501C" w:rsidRDefault="61D09587" w:rsidP="61D09587">
            <w:pPr>
              <w:rPr>
                <w:rFonts w:ascii="Arial" w:eastAsia="Aptos" w:hAnsi="Arial" w:cs="Arial"/>
                <w:rPrChange w:id="90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8BFF176" w14:textId="77777777" w:rsidTr="61D09587">
        <w:trPr>
          <w:trHeight w:val="300"/>
        </w:trPr>
        <w:tc>
          <w:tcPr>
            <w:tcW w:w="3005" w:type="dxa"/>
          </w:tcPr>
          <w:p w14:paraId="6D6FBF30" w14:textId="46212034" w:rsidR="0BF0FEED" w:rsidRPr="0043501C" w:rsidRDefault="0BF0FEED" w:rsidP="61D09587">
            <w:pPr>
              <w:rPr>
                <w:ins w:id="905" w:author="ITALO FRANCISCO ALMEIDA DE OLIVEIRA" w:date="2025-05-23T21:04:00Z" w16du:dateUtc="2025-05-23T21:04:50Z"/>
                <w:rFonts w:ascii="Arial" w:eastAsia="Aptos" w:hAnsi="Arial" w:cs="Arial"/>
                <w:rPrChange w:id="906" w:author="CAUA GABRIEL SANTOS BARROS" w:date="2025-05-27T22:59:00Z" w16du:dateUtc="2025-05-28T01:59:00Z">
                  <w:rPr>
                    <w:ins w:id="907" w:author="ITALO FRANCISCO ALMEIDA DE OLIVEIRA" w:date="2025-05-23T21:04:00Z" w16du:dateUtc="2025-05-23T21:04:5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08" w:author="ITALO FRANCISCO ALMEIDA DE OLIVEIRA" w:date="2025-05-23T21:04:00Z">
              <w:r w:rsidRPr="0043501C">
                <w:rPr>
                  <w:rFonts w:ascii="Arial" w:eastAsia="Aptos" w:hAnsi="Arial" w:cs="Arial"/>
                  <w:rPrChange w:id="90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RF </w:t>
              </w:r>
            </w:ins>
            <w:ins w:id="910" w:author="ITALO FRANCISCO ALMEIDA DE OLIVEIRA" w:date="2025-05-23T21:07:00Z">
              <w:r w:rsidR="36A9C571" w:rsidRPr="0043501C">
                <w:rPr>
                  <w:rFonts w:ascii="Arial" w:eastAsia="Aptos" w:hAnsi="Arial" w:cs="Arial"/>
                  <w:rPrChange w:id="91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11</w:t>
              </w:r>
            </w:ins>
          </w:p>
          <w:p w14:paraId="477BC196" w14:textId="6EAEB51A" w:rsidR="61D09587" w:rsidRPr="0043501C" w:rsidRDefault="61D09587" w:rsidP="61D09587">
            <w:pPr>
              <w:rPr>
                <w:rFonts w:ascii="Arial" w:eastAsia="Aptos" w:hAnsi="Arial" w:cs="Arial"/>
                <w:rPrChange w:id="91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40CC68A5" w14:textId="418E8471" w:rsidR="7DB0CD0C" w:rsidRPr="0043501C" w:rsidRDefault="7DB0CD0C" w:rsidP="61D09587">
            <w:pPr>
              <w:rPr>
                <w:rFonts w:ascii="Arial" w:eastAsia="Aptos" w:hAnsi="Arial" w:cs="Arial"/>
                <w:rPrChange w:id="91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14" w:author="ITALO FRANCISCO ALMEIDA DE OLIVEIRA" w:date="2025-05-23T21:09:00Z">
              <w:r w:rsidRPr="0043501C">
                <w:rPr>
                  <w:rFonts w:ascii="Arial" w:eastAsia="Aptos" w:hAnsi="Arial" w:cs="Arial"/>
                  <w:rPrChange w:id="91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Perfil de Uso Personalizado</w:t>
              </w:r>
            </w:ins>
          </w:p>
        </w:tc>
        <w:tc>
          <w:tcPr>
            <w:tcW w:w="3005" w:type="dxa"/>
          </w:tcPr>
          <w:p w14:paraId="4FEA82D4" w14:textId="5306640A" w:rsidR="7DB0CD0C" w:rsidRPr="0043501C" w:rsidRDefault="7DB0CD0C" w:rsidP="61D09587">
            <w:pPr>
              <w:rPr>
                <w:ins w:id="916" w:author="ITALO FRANCISCO ALMEIDA DE OLIVEIRA" w:date="2025-05-23T21:09:00Z" w16du:dateUtc="2025-05-23T21:09:25Z"/>
                <w:rFonts w:ascii="Arial" w:eastAsia="Aptos" w:hAnsi="Arial" w:cs="Arial"/>
                <w:rPrChange w:id="917" w:author="CAUA GABRIEL SANTOS BARROS" w:date="2025-05-27T22:59:00Z" w16du:dateUtc="2025-05-28T01:59:00Z">
                  <w:rPr>
                    <w:ins w:id="918" w:author="ITALO FRANCISCO ALMEIDA DE OLIVEIRA" w:date="2025-05-23T21:09:00Z" w16du:dateUtc="2025-05-23T21:09:25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19" w:author="ITALO FRANCISCO ALMEIDA DE OLIVEIRA" w:date="2025-05-23T21:09:00Z">
              <w:r w:rsidRPr="0043501C">
                <w:rPr>
                  <w:rFonts w:ascii="Arial" w:eastAsia="Aptos" w:hAnsi="Arial" w:cs="Arial"/>
                  <w:rPrChange w:id="92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informe o perfil desejado (ex: jogos, escritório, edição) ou forneça dados para que o sistema detecte.</w:t>
              </w:r>
            </w:ins>
          </w:p>
          <w:p w14:paraId="776FF8E1" w14:textId="52371359" w:rsidR="61D09587" w:rsidRPr="0043501C" w:rsidRDefault="61D09587" w:rsidP="61D09587">
            <w:pPr>
              <w:rPr>
                <w:rFonts w:ascii="Arial" w:eastAsia="Aptos" w:hAnsi="Arial" w:cs="Arial"/>
                <w:rPrChange w:id="92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177F6794" w14:textId="77777777" w:rsidTr="61D09587">
        <w:trPr>
          <w:trHeight w:val="300"/>
        </w:trPr>
        <w:tc>
          <w:tcPr>
            <w:tcW w:w="3005" w:type="dxa"/>
          </w:tcPr>
          <w:p w14:paraId="058049B1" w14:textId="5E9292EE" w:rsidR="0BF0FEED" w:rsidRPr="0043501C" w:rsidRDefault="0BF0FEED" w:rsidP="61D09587">
            <w:pPr>
              <w:rPr>
                <w:ins w:id="922" w:author="ITALO FRANCISCO ALMEIDA DE OLIVEIRA" w:date="2025-05-23T21:04:00Z" w16du:dateUtc="2025-05-23T21:04:51Z"/>
                <w:rFonts w:ascii="Arial" w:eastAsia="Aptos" w:hAnsi="Arial" w:cs="Arial"/>
                <w:rPrChange w:id="923" w:author="CAUA GABRIEL SANTOS BARROS" w:date="2025-05-27T22:59:00Z" w16du:dateUtc="2025-05-28T01:59:00Z">
                  <w:rPr>
                    <w:ins w:id="924" w:author="ITALO FRANCISCO ALMEIDA DE OLIVEIRA" w:date="2025-05-23T21:04:00Z" w16du:dateUtc="2025-05-23T21:04:51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25" w:author="ITALO FRANCISCO ALMEIDA DE OLIVEIRA" w:date="2025-05-23T21:04:00Z">
              <w:r w:rsidRPr="0043501C">
                <w:rPr>
                  <w:rFonts w:ascii="Arial" w:eastAsia="Aptos" w:hAnsi="Arial" w:cs="Arial"/>
                  <w:rPrChange w:id="92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RF </w:t>
              </w:r>
            </w:ins>
            <w:ins w:id="927" w:author="ITALO FRANCISCO ALMEIDA DE OLIVEIRA" w:date="2025-05-23T21:07:00Z">
              <w:r w:rsidR="1CEA66AC" w:rsidRPr="0043501C">
                <w:rPr>
                  <w:rFonts w:ascii="Arial" w:eastAsia="Aptos" w:hAnsi="Arial" w:cs="Arial"/>
                  <w:rPrChange w:id="92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12</w:t>
              </w:r>
            </w:ins>
          </w:p>
          <w:p w14:paraId="3F252311" w14:textId="75C8489E" w:rsidR="61D09587" w:rsidRPr="0043501C" w:rsidRDefault="61D09587" w:rsidP="61D09587">
            <w:pPr>
              <w:rPr>
                <w:rFonts w:ascii="Arial" w:eastAsia="Aptos" w:hAnsi="Arial" w:cs="Arial"/>
                <w:rPrChange w:id="92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149F17BA" w14:textId="2BE272B9" w:rsidR="7B9E418C" w:rsidRPr="0043501C" w:rsidRDefault="7B9E418C" w:rsidP="61D09587">
            <w:pPr>
              <w:rPr>
                <w:rFonts w:ascii="Arial" w:eastAsia="Aptos" w:hAnsi="Arial" w:cs="Arial"/>
                <w:rPrChange w:id="93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31" w:author="ITALO FRANCISCO ALMEIDA DE OLIVEIRA" w:date="2025-05-23T21:09:00Z">
              <w:r w:rsidRPr="0043501C">
                <w:rPr>
                  <w:rFonts w:ascii="Arial" w:eastAsia="Aptos" w:hAnsi="Arial" w:cs="Arial"/>
                  <w:rPrChange w:id="93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Sugestão por Ambiente</w:t>
              </w:r>
            </w:ins>
          </w:p>
        </w:tc>
        <w:tc>
          <w:tcPr>
            <w:tcW w:w="3005" w:type="dxa"/>
          </w:tcPr>
          <w:p w14:paraId="226D280D" w14:textId="283E7196" w:rsidR="7B9E418C" w:rsidRPr="0043501C" w:rsidRDefault="7B9E418C" w:rsidP="61D09587">
            <w:pPr>
              <w:rPr>
                <w:ins w:id="933" w:author="ITALO FRANCISCO ALMEIDA DE OLIVEIRA" w:date="2025-05-23T21:09:00Z" w16du:dateUtc="2025-05-23T21:09:36Z"/>
                <w:rFonts w:ascii="Arial" w:eastAsia="Aptos" w:hAnsi="Arial" w:cs="Arial"/>
                <w:rPrChange w:id="934" w:author="CAUA GABRIEL SANTOS BARROS" w:date="2025-05-27T22:59:00Z" w16du:dateUtc="2025-05-28T01:59:00Z">
                  <w:rPr>
                    <w:ins w:id="935" w:author="ITALO FRANCISCO ALMEIDA DE OLIVEIRA" w:date="2025-05-23T21:09:00Z" w16du:dateUtc="2025-05-23T21:09:3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36" w:author="ITALO FRANCISCO ALMEIDA DE OLIVEIRA" w:date="2025-05-23T21:09:00Z">
              <w:r w:rsidRPr="0043501C">
                <w:rPr>
                  <w:rFonts w:ascii="Arial" w:eastAsia="Aptos" w:hAnsi="Arial" w:cs="Arial"/>
                  <w:rPrChange w:id="93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sugerir peças com base nas condições do ambiente em que o PC será usado (ex: calor, poeira).</w:t>
              </w:r>
            </w:ins>
          </w:p>
          <w:p w14:paraId="07409F5A" w14:textId="51CE3382" w:rsidR="61D09587" w:rsidRPr="0043501C" w:rsidRDefault="61D09587" w:rsidP="61D09587">
            <w:pPr>
              <w:rPr>
                <w:rFonts w:ascii="Arial" w:eastAsia="Aptos" w:hAnsi="Arial" w:cs="Arial"/>
                <w:rPrChange w:id="93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71CC3A27" w14:textId="77777777" w:rsidTr="61D09587">
        <w:trPr>
          <w:trHeight w:val="300"/>
          <w:ins w:id="939" w:author="ARLISON GASPAR DE OLIVEIRA" w:date="2025-05-24T17:19:00Z"/>
        </w:trPr>
        <w:tc>
          <w:tcPr>
            <w:tcW w:w="3005" w:type="dxa"/>
          </w:tcPr>
          <w:p w14:paraId="5444E0B2" w14:textId="3AED7BE8" w:rsidR="5EB05A9B" w:rsidRPr="0043501C" w:rsidRDefault="5EB05A9B" w:rsidP="61D09587">
            <w:pPr>
              <w:rPr>
                <w:rFonts w:ascii="Arial" w:eastAsia="Aptos" w:hAnsi="Arial" w:cs="Arial"/>
                <w:rPrChange w:id="94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41" w:author="ARLISON GASPAR DE OLIVEIRA" w:date="2025-05-24T17:20:00Z">
              <w:r w:rsidRPr="0043501C">
                <w:rPr>
                  <w:rFonts w:ascii="Arial" w:eastAsia="Aptos" w:hAnsi="Arial" w:cs="Arial"/>
                  <w:rPrChange w:id="94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RF13</w:t>
              </w:r>
            </w:ins>
          </w:p>
        </w:tc>
        <w:tc>
          <w:tcPr>
            <w:tcW w:w="3005" w:type="dxa"/>
          </w:tcPr>
          <w:p w14:paraId="187A07FC" w14:textId="4436A458" w:rsidR="5EB05A9B" w:rsidRPr="0043501C" w:rsidRDefault="5EB05A9B" w:rsidP="61D09587">
            <w:pPr>
              <w:rPr>
                <w:rFonts w:ascii="Arial" w:eastAsia="Aptos" w:hAnsi="Arial" w:cs="Arial"/>
                <w:rPrChange w:id="94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44" w:author="ARLISON GASPAR DE OLIVEIRA" w:date="2025-05-24T17:20:00Z">
              <w:r w:rsidRPr="0043501C">
                <w:rPr>
                  <w:rFonts w:ascii="Arial" w:eastAsia="Aptos" w:hAnsi="Arial" w:cs="Arial"/>
                  <w:rPrChange w:id="94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Chat Bot</w:t>
              </w:r>
            </w:ins>
          </w:p>
        </w:tc>
        <w:tc>
          <w:tcPr>
            <w:tcW w:w="3005" w:type="dxa"/>
          </w:tcPr>
          <w:p w14:paraId="0FE694E8" w14:textId="24AD672F" w:rsidR="5EB05A9B" w:rsidRPr="0043501C" w:rsidRDefault="5EB05A9B" w:rsidP="61D09587">
            <w:pPr>
              <w:rPr>
                <w:rFonts w:ascii="Arial" w:eastAsia="Aptos" w:hAnsi="Arial" w:cs="Arial"/>
                <w:rPrChange w:id="94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47" w:author="ARLISON GASPAR DE OLIVEIRA" w:date="2025-05-24T17:20:00Z">
              <w:del w:id="948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49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 xml:space="preserve">Coletar as necessidades e </w:delText>
                </w:r>
              </w:del>
            </w:ins>
            <w:ins w:id="950" w:author="ARLISON GASPAR DE OLIVEIRA" w:date="2025-05-24T17:21:00Z">
              <w:del w:id="951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52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interesses</w:delText>
                </w:r>
              </w:del>
            </w:ins>
            <w:ins w:id="953" w:author="ARLISON GASPAR DE OLIVEIRA" w:date="2025-05-24T17:20:00Z">
              <w:del w:id="954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55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 xml:space="preserve"> do </w:delText>
                </w:r>
              </w:del>
            </w:ins>
            <w:ins w:id="956" w:author="ARLISON GASPAR DE OLIVEIRA" w:date="2025-05-24T17:21:00Z">
              <w:del w:id="957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58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usuário por chat bot</w:delText>
                </w:r>
              </w:del>
            </w:ins>
            <w:ins w:id="959" w:author="GUSTAVO DE OLIVEIRA REGO MORAIS" w:date="2025-05-24T19:34:00Z">
              <w:r w:rsidR="5BB57B2B" w:rsidRPr="0043501C">
                <w:rPr>
                  <w:rFonts w:ascii="Arial" w:eastAsia="Aptos" w:hAnsi="Arial" w:cs="Arial"/>
                  <w:rPrChange w:id="96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 O sistema deve disponibilizar um chatbot para coletar necessidades e preferências do usuário de forma interativa.</w:t>
              </w:r>
            </w:ins>
          </w:p>
        </w:tc>
      </w:tr>
    </w:tbl>
    <w:p w14:paraId="71FAB744" w14:textId="0C3A8587" w:rsidR="61D09587" w:rsidRPr="0043501C" w:rsidRDefault="61D09587" w:rsidP="61D09587">
      <w:pPr>
        <w:rPr>
          <w:rFonts w:ascii="Arial" w:eastAsia="Aptos" w:hAnsi="Arial" w:cs="Arial"/>
          <w:rPrChange w:id="96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75C95F92" w14:textId="78377FB3" w:rsidR="61D09587" w:rsidRPr="0043501C" w:rsidRDefault="61D09587" w:rsidP="61D09587">
      <w:pPr>
        <w:rPr>
          <w:rFonts w:ascii="Arial" w:eastAsia="Aptos" w:hAnsi="Arial" w:cs="Arial"/>
          <w:rPrChange w:id="96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65D08634" w14:textId="095AE1E6" w:rsidR="61D09587" w:rsidRPr="0043501C" w:rsidRDefault="61D09587" w:rsidP="61D09587">
      <w:pPr>
        <w:rPr>
          <w:rFonts w:ascii="Arial" w:eastAsia="Aptos" w:hAnsi="Arial" w:cs="Arial"/>
          <w:rPrChange w:id="9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0C1382E5" w14:textId="7AAB6DC7" w:rsidR="61D09587" w:rsidRPr="0043501C" w:rsidRDefault="61D09587" w:rsidP="61D09587">
      <w:pPr>
        <w:rPr>
          <w:rFonts w:ascii="Arial" w:eastAsia="Aptos" w:hAnsi="Arial" w:cs="Arial"/>
          <w:rPrChange w:id="9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24E0ABA0" w14:textId="64C516F1" w:rsidR="61D09587" w:rsidRPr="0043501C" w:rsidRDefault="61D09587" w:rsidP="61D09587">
      <w:pPr>
        <w:rPr>
          <w:rFonts w:ascii="Arial" w:eastAsia="Aptos" w:hAnsi="Arial" w:cs="Arial"/>
          <w:rPrChange w:id="96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47FF2B3A" w14:textId="479227A4" w:rsidR="7B79F78F" w:rsidRPr="0043501C" w:rsidRDefault="7B79F78F" w:rsidP="61D09587">
      <w:pPr>
        <w:rPr>
          <w:rFonts w:ascii="Arial" w:eastAsia="Aptos" w:hAnsi="Arial" w:cs="Arial"/>
          <w:rPrChange w:id="96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9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Requisitos Não Funcionais (R</w:t>
      </w:r>
      <w:r w:rsidR="7EE2CAD0" w:rsidRPr="0043501C">
        <w:rPr>
          <w:rFonts w:ascii="Arial" w:eastAsia="Aptos" w:hAnsi="Arial" w:cs="Arial"/>
          <w:rPrChange w:id="96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N</w:t>
      </w:r>
      <w:r w:rsidRPr="0043501C">
        <w:rPr>
          <w:rFonts w:ascii="Arial" w:eastAsia="Aptos" w:hAnsi="Arial" w:cs="Arial"/>
          <w:rPrChange w:id="96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F):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D09587" w:rsidRPr="0043501C" w14:paraId="00B19946" w14:textId="77777777" w:rsidTr="61D09587">
        <w:trPr>
          <w:trHeight w:val="300"/>
        </w:trPr>
        <w:tc>
          <w:tcPr>
            <w:tcW w:w="3005" w:type="dxa"/>
          </w:tcPr>
          <w:p w14:paraId="2E707823" w14:textId="67F799BE" w:rsidR="098BD888" w:rsidRPr="0043501C" w:rsidRDefault="098BD888" w:rsidP="61D09587">
            <w:pPr>
              <w:rPr>
                <w:rFonts w:ascii="Arial" w:eastAsia="Aptos" w:hAnsi="Arial" w:cs="Arial"/>
                <w:rPrChange w:id="97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7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ID</w:t>
            </w:r>
          </w:p>
        </w:tc>
        <w:tc>
          <w:tcPr>
            <w:tcW w:w="3005" w:type="dxa"/>
          </w:tcPr>
          <w:p w14:paraId="16E7E20F" w14:textId="2AD7AE51" w:rsidR="098BD888" w:rsidRPr="0043501C" w:rsidRDefault="098BD888" w:rsidP="61D09587">
            <w:pPr>
              <w:rPr>
                <w:rFonts w:ascii="Arial" w:eastAsia="Aptos" w:hAnsi="Arial" w:cs="Arial"/>
                <w:rPrChange w:id="97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7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 xml:space="preserve">NOME </w:t>
            </w:r>
          </w:p>
        </w:tc>
        <w:tc>
          <w:tcPr>
            <w:tcW w:w="3005" w:type="dxa"/>
          </w:tcPr>
          <w:p w14:paraId="4EB60232" w14:textId="6DE516C3" w:rsidR="098BD888" w:rsidRPr="0043501C" w:rsidRDefault="098BD888" w:rsidP="61D09587">
            <w:pPr>
              <w:rPr>
                <w:rFonts w:ascii="Arial" w:eastAsia="Aptos" w:hAnsi="Arial" w:cs="Arial"/>
                <w:rPrChange w:id="97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7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DESCRIÇÃO</w:t>
            </w:r>
          </w:p>
        </w:tc>
      </w:tr>
      <w:tr w:rsidR="61D09587" w:rsidRPr="0043501C" w14:paraId="3F69A623" w14:textId="77777777" w:rsidTr="61D09587">
        <w:trPr>
          <w:trHeight w:val="300"/>
        </w:trPr>
        <w:tc>
          <w:tcPr>
            <w:tcW w:w="3005" w:type="dxa"/>
          </w:tcPr>
          <w:p w14:paraId="22569F35" w14:textId="458D2CA6" w:rsidR="098BD888" w:rsidRPr="0043501C" w:rsidRDefault="098BD888" w:rsidP="61D09587">
            <w:pPr>
              <w:rPr>
                <w:ins w:id="976" w:author="ITALO FRANCISCO ALMEIDA DE OLIVEIRA" w:date="2025-05-23T23:30:00Z" w16du:dateUtc="2025-05-23T23:30:25Z"/>
                <w:rFonts w:ascii="Arial" w:eastAsia="Aptos" w:hAnsi="Arial" w:cs="Arial"/>
                <w:rPrChange w:id="977" w:author="CAUA GABRIEL SANTOS BARROS" w:date="2025-05-27T22:59:00Z" w16du:dateUtc="2025-05-28T01:59:00Z">
                  <w:rPr>
                    <w:ins w:id="978" w:author="ITALO FRANCISCO ALMEIDA DE OLIVEIRA" w:date="2025-05-23T23:30:00Z" w16du:dateUtc="2025-05-23T23:30:25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7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RNF 01</w:t>
            </w:r>
          </w:p>
          <w:p w14:paraId="18456B4D" w14:textId="221E8089" w:rsidR="61D09587" w:rsidRPr="0043501C" w:rsidRDefault="61D09587" w:rsidP="61D09587">
            <w:pPr>
              <w:rPr>
                <w:ins w:id="980" w:author="ITALO FRANCISCO ALMEIDA DE OLIVEIRA" w:date="2025-05-23T23:30:00Z" w16du:dateUtc="2025-05-23T23:30:26Z"/>
                <w:rFonts w:ascii="Arial" w:eastAsia="Aptos" w:hAnsi="Arial" w:cs="Arial"/>
                <w:rPrChange w:id="981" w:author="CAUA GABRIEL SANTOS BARROS" w:date="2025-05-27T22:59:00Z" w16du:dateUtc="2025-05-28T01:59:00Z">
                  <w:rPr>
                    <w:ins w:id="982" w:author="ITALO FRANCISCO ALMEIDA DE OLIVEIRA" w:date="2025-05-23T23:30:00Z" w16du:dateUtc="2025-05-23T23:30:2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5CD20CCA" w14:textId="2E68DF5A" w:rsidR="61D09587" w:rsidRPr="0043501C" w:rsidRDefault="61D09587" w:rsidP="61D09587">
            <w:pPr>
              <w:rPr>
                <w:ins w:id="983" w:author="ITALO FRANCISCO ALMEIDA DE OLIVEIRA" w:date="2025-05-23T23:30:00Z" w16du:dateUtc="2025-05-23T23:30:26Z"/>
                <w:rFonts w:ascii="Arial" w:eastAsia="Aptos" w:hAnsi="Arial" w:cs="Arial"/>
                <w:rPrChange w:id="984" w:author="CAUA GABRIEL SANTOS BARROS" w:date="2025-05-27T22:59:00Z" w16du:dateUtc="2025-05-28T01:59:00Z">
                  <w:rPr>
                    <w:ins w:id="985" w:author="ITALO FRANCISCO ALMEIDA DE OLIVEIRA" w:date="2025-05-23T23:30:00Z" w16du:dateUtc="2025-05-23T23:30:2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2F55C655" w14:textId="52BD6188" w:rsidR="61D09587" w:rsidRPr="0043501C" w:rsidRDefault="61D09587" w:rsidP="61D09587">
            <w:pPr>
              <w:rPr>
                <w:ins w:id="986" w:author="ITALO FRANCISCO ALMEIDA DE OLIVEIRA" w:date="2025-05-23T23:30:00Z" w16du:dateUtc="2025-05-23T23:30:26Z"/>
                <w:rFonts w:ascii="Arial" w:eastAsia="Aptos" w:hAnsi="Arial" w:cs="Arial"/>
                <w:rPrChange w:id="987" w:author="CAUA GABRIEL SANTOS BARROS" w:date="2025-05-27T22:59:00Z" w16du:dateUtc="2025-05-28T01:59:00Z">
                  <w:rPr>
                    <w:ins w:id="988" w:author="ITALO FRANCISCO ALMEIDA DE OLIVEIRA" w:date="2025-05-23T23:30:00Z" w16du:dateUtc="2025-05-23T23:30:2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020C3997" w14:textId="251708B5" w:rsidR="61D09587" w:rsidRPr="0043501C" w:rsidRDefault="61D09587" w:rsidP="61D09587">
            <w:pPr>
              <w:rPr>
                <w:rFonts w:ascii="Arial" w:eastAsia="Aptos" w:hAnsi="Arial" w:cs="Arial"/>
                <w:rPrChange w:id="98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6D40F4FE" w14:textId="478F7C74" w:rsidR="098BD888" w:rsidRPr="0043501C" w:rsidRDefault="098BD888" w:rsidP="61D09587">
            <w:pPr>
              <w:rPr>
                <w:rFonts w:ascii="Arial" w:eastAsia="Aptos" w:hAnsi="Arial" w:cs="Arial"/>
                <w:rPrChange w:id="99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9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Suporte de Inteligência Artificial</w:t>
            </w:r>
          </w:p>
        </w:tc>
        <w:tc>
          <w:tcPr>
            <w:tcW w:w="3005" w:type="dxa"/>
          </w:tcPr>
          <w:p w14:paraId="24BDA46B" w14:textId="3D7B3417" w:rsidR="098BD888" w:rsidRPr="0043501C" w:rsidRDefault="098BD888" w:rsidP="61D09587">
            <w:pPr>
              <w:rPr>
                <w:rFonts w:ascii="Arial" w:eastAsia="Aptos" w:hAnsi="Arial" w:cs="Arial"/>
                <w:rPrChange w:id="99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9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O sistema deve utilizar uma IA para ajudar na recomendação de peças de acordo com as informações do usuário.</w:t>
            </w:r>
          </w:p>
        </w:tc>
      </w:tr>
      <w:tr w:rsidR="61D09587" w:rsidRPr="0043501C" w14:paraId="11F0A04D" w14:textId="77777777" w:rsidTr="61D09587">
        <w:trPr>
          <w:trHeight w:val="300"/>
          <w:ins w:id="994" w:author="ITALO FRANCISCO ALMEIDA DE OLIVEIRA" w:date="2025-05-23T23:31:00Z"/>
        </w:trPr>
        <w:tc>
          <w:tcPr>
            <w:tcW w:w="3005" w:type="dxa"/>
          </w:tcPr>
          <w:p w14:paraId="4CB8F0C4" w14:textId="21EE97B8" w:rsidR="32D1C9B7" w:rsidRPr="0043501C" w:rsidRDefault="32D1C9B7" w:rsidP="61D09587">
            <w:pPr>
              <w:rPr>
                <w:rFonts w:ascii="Arial" w:eastAsia="Aptos" w:hAnsi="Arial" w:cs="Arial"/>
                <w:rPrChange w:id="99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96" w:author="ITALO FRANCISCO ALMEIDA DE OLIVEIRA" w:date="2025-05-23T23:31:00Z">
              <w:r w:rsidRPr="0043501C">
                <w:rPr>
                  <w:rFonts w:ascii="Arial" w:eastAsia="Aptos" w:hAnsi="Arial" w:cs="Arial"/>
                  <w:rPrChange w:id="99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02</w:t>
              </w:r>
            </w:ins>
          </w:p>
        </w:tc>
        <w:tc>
          <w:tcPr>
            <w:tcW w:w="3005" w:type="dxa"/>
          </w:tcPr>
          <w:p w14:paraId="4B077AE3" w14:textId="59380819" w:rsidR="3B4D5F6C" w:rsidRPr="0043501C" w:rsidRDefault="3B4D5F6C" w:rsidP="61D09587">
            <w:pPr>
              <w:rPr>
                <w:rFonts w:ascii="Arial" w:eastAsia="Aptos" w:hAnsi="Arial" w:cs="Arial"/>
                <w:rPrChange w:id="99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99" w:author="ITALO FRANCISCO ALMEIDA DE OLIVEIRA" w:date="2025-05-23T23:33:00Z">
              <w:r w:rsidRPr="0043501C">
                <w:rPr>
                  <w:rFonts w:ascii="Arial" w:eastAsia="Aptos" w:hAnsi="Arial" w:cs="Arial"/>
                  <w:rPrChange w:id="100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Responsividade</w:t>
              </w:r>
            </w:ins>
          </w:p>
        </w:tc>
        <w:tc>
          <w:tcPr>
            <w:tcW w:w="3005" w:type="dxa"/>
          </w:tcPr>
          <w:p w14:paraId="0D4B1E8B" w14:textId="2EBE4B29" w:rsidR="3B4D5F6C" w:rsidRPr="0043501C" w:rsidRDefault="3B4D5F6C" w:rsidP="61D09587">
            <w:pPr>
              <w:rPr>
                <w:ins w:id="1001" w:author="ITALO FRANCISCO ALMEIDA DE OLIVEIRA" w:date="2025-05-23T23:33:00Z" w16du:dateUtc="2025-05-23T23:33:56Z"/>
                <w:rFonts w:ascii="Arial" w:eastAsia="Aptos" w:hAnsi="Arial" w:cs="Arial"/>
                <w:rPrChange w:id="1002" w:author="CAUA GABRIEL SANTOS BARROS" w:date="2025-05-27T22:59:00Z" w16du:dateUtc="2025-05-28T01:59:00Z">
                  <w:rPr>
                    <w:ins w:id="1003" w:author="ITALO FRANCISCO ALMEIDA DE OLIVEIRA" w:date="2025-05-23T23:33:00Z" w16du:dateUtc="2025-05-23T23:33:5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04" w:author="ITALO FRANCISCO ALMEIDA DE OLIVEIRA" w:date="2025-05-23T23:33:00Z">
              <w:r w:rsidRPr="0043501C">
                <w:rPr>
                  <w:rFonts w:ascii="Arial" w:eastAsia="Aptos" w:hAnsi="Arial" w:cs="Arial"/>
                  <w:rPrChange w:id="100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Deve funcionar sem perda de usabilidade em celulares, tablets e desktops.</w:t>
              </w:r>
            </w:ins>
          </w:p>
          <w:p w14:paraId="114F9BFF" w14:textId="23F35815" w:rsidR="61D09587" w:rsidRPr="0043501C" w:rsidRDefault="61D09587" w:rsidP="61D09587">
            <w:pPr>
              <w:rPr>
                <w:rFonts w:ascii="Arial" w:eastAsia="Aptos" w:hAnsi="Arial" w:cs="Arial"/>
                <w:rPrChange w:id="100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56AD4F64" w14:textId="77777777" w:rsidTr="61D09587">
        <w:trPr>
          <w:trHeight w:val="300"/>
          <w:ins w:id="1007" w:author="ITALO FRANCISCO ALMEIDA DE OLIVEIRA" w:date="2025-05-23T23:31:00Z"/>
        </w:trPr>
        <w:tc>
          <w:tcPr>
            <w:tcW w:w="3005" w:type="dxa"/>
          </w:tcPr>
          <w:p w14:paraId="4942B90B" w14:textId="0DF80F86" w:rsidR="32D1C9B7" w:rsidRPr="0043501C" w:rsidRDefault="32D1C9B7" w:rsidP="61D09587">
            <w:pPr>
              <w:rPr>
                <w:rFonts w:ascii="Arial" w:eastAsia="Aptos" w:hAnsi="Arial" w:cs="Arial"/>
                <w:rPrChange w:id="100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09" w:author="ITALO FRANCISCO ALMEIDA DE OLIVEIRA" w:date="2025-05-23T23:31:00Z">
              <w:r w:rsidRPr="0043501C">
                <w:rPr>
                  <w:rFonts w:ascii="Arial" w:eastAsia="Aptos" w:hAnsi="Arial" w:cs="Arial"/>
                  <w:rPrChange w:id="101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RNF 03</w:t>
              </w:r>
            </w:ins>
          </w:p>
        </w:tc>
        <w:tc>
          <w:tcPr>
            <w:tcW w:w="3005" w:type="dxa"/>
          </w:tcPr>
          <w:p w14:paraId="6B17A183" w14:textId="15F156BF" w:rsidR="552001CD" w:rsidRPr="0043501C" w:rsidRDefault="552001CD" w:rsidP="61D09587">
            <w:pPr>
              <w:rPr>
                <w:rFonts w:ascii="Arial" w:eastAsia="Aptos" w:hAnsi="Arial" w:cs="Arial"/>
                <w:rPrChange w:id="101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12" w:author="ITALO FRANCISCO ALMEIDA DE OLIVEIRA" w:date="2025-05-23T23:34:00Z">
              <w:r w:rsidRPr="0043501C">
                <w:rPr>
                  <w:rFonts w:ascii="Arial" w:eastAsia="Aptos" w:hAnsi="Arial" w:cs="Arial"/>
                  <w:rPrChange w:id="101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Atualização de Dados</w:t>
              </w:r>
            </w:ins>
          </w:p>
        </w:tc>
        <w:tc>
          <w:tcPr>
            <w:tcW w:w="3005" w:type="dxa"/>
          </w:tcPr>
          <w:p w14:paraId="210E29EF" w14:textId="69B92C11" w:rsidR="552001CD" w:rsidRPr="0043501C" w:rsidRDefault="552001CD" w:rsidP="61D09587">
            <w:pPr>
              <w:rPr>
                <w:rFonts w:ascii="Arial" w:eastAsia="Aptos" w:hAnsi="Arial" w:cs="Arial"/>
                <w:rPrChange w:id="101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15" w:author="ITALO FRANCISCO ALMEIDA DE OLIVEIRA" w:date="2025-05-23T23:34:00Z">
              <w:r w:rsidRPr="0043501C">
                <w:rPr>
                  <w:rFonts w:ascii="Arial" w:eastAsia="Aptos" w:hAnsi="Arial" w:cs="Arial"/>
                  <w:rPrChange w:id="101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Preços e estoques devem ser atualizados semanalmente</w:t>
              </w:r>
            </w:ins>
          </w:p>
        </w:tc>
      </w:tr>
      <w:tr w:rsidR="61D09587" w:rsidRPr="0043501C" w14:paraId="009E5D1E" w14:textId="77777777" w:rsidTr="61D09587">
        <w:trPr>
          <w:trHeight w:val="300"/>
          <w:ins w:id="1017" w:author="ITALO FRANCISCO ALMEIDA DE OLIVEIRA" w:date="2025-05-23T23:31:00Z"/>
        </w:trPr>
        <w:tc>
          <w:tcPr>
            <w:tcW w:w="3005" w:type="dxa"/>
          </w:tcPr>
          <w:p w14:paraId="779B9F16" w14:textId="102FDB3D" w:rsidR="32D1C9B7" w:rsidRPr="0043501C" w:rsidRDefault="32D1C9B7" w:rsidP="61D09587">
            <w:pPr>
              <w:rPr>
                <w:rFonts w:ascii="Arial" w:eastAsia="Aptos" w:hAnsi="Arial" w:cs="Arial"/>
                <w:rPrChange w:id="101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19" w:author="ITALO FRANCISCO ALMEIDA DE OLIVEIRA" w:date="2025-05-23T23:31:00Z">
              <w:r w:rsidRPr="0043501C">
                <w:rPr>
                  <w:rFonts w:ascii="Arial" w:eastAsia="Aptos" w:hAnsi="Arial" w:cs="Arial"/>
                  <w:rPrChange w:id="102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04</w:t>
              </w:r>
            </w:ins>
          </w:p>
        </w:tc>
        <w:tc>
          <w:tcPr>
            <w:tcW w:w="3005" w:type="dxa"/>
          </w:tcPr>
          <w:p w14:paraId="1F728081" w14:textId="3A6B6130" w:rsidR="667EBE3B" w:rsidRPr="0043501C" w:rsidRDefault="667EBE3B" w:rsidP="61D09587">
            <w:pPr>
              <w:rPr>
                <w:rFonts w:ascii="Arial" w:eastAsia="Aptos" w:hAnsi="Arial" w:cs="Arial"/>
                <w:rPrChange w:id="102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22" w:author="ITALO FRANCISCO ALMEIDA DE OLIVEIRA" w:date="2025-05-23T23:34:00Z">
              <w:r w:rsidRPr="0043501C">
                <w:rPr>
                  <w:rFonts w:ascii="Arial" w:eastAsia="Aptos" w:hAnsi="Arial" w:cs="Arial"/>
                  <w:rPrChange w:id="102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Tempo de Resposta</w:t>
              </w:r>
            </w:ins>
          </w:p>
        </w:tc>
        <w:tc>
          <w:tcPr>
            <w:tcW w:w="3005" w:type="dxa"/>
          </w:tcPr>
          <w:p w14:paraId="0E10E88D" w14:textId="24B35B08" w:rsidR="667EBE3B" w:rsidRPr="0043501C" w:rsidRDefault="667EBE3B" w:rsidP="61D09587">
            <w:pPr>
              <w:rPr>
                <w:ins w:id="1024" w:author="ITALO FRANCISCO ALMEIDA DE OLIVEIRA" w:date="2025-05-23T23:34:00Z" w16du:dateUtc="2025-05-23T23:34:39Z"/>
                <w:rFonts w:ascii="Arial" w:eastAsia="Aptos" w:hAnsi="Arial" w:cs="Arial"/>
                <w:rPrChange w:id="1025" w:author="CAUA GABRIEL SANTOS BARROS" w:date="2025-05-27T22:59:00Z" w16du:dateUtc="2025-05-28T01:59:00Z">
                  <w:rPr>
                    <w:ins w:id="1026" w:author="ITALO FRANCISCO ALMEIDA DE OLIVEIRA" w:date="2025-05-23T23:34:00Z" w16du:dateUtc="2025-05-23T23:34:3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27" w:author="ITALO FRANCISCO ALMEIDA DE OLIVEIRA" w:date="2025-05-23T23:34:00Z">
              <w:r w:rsidRPr="0043501C">
                <w:rPr>
                  <w:rFonts w:ascii="Arial" w:eastAsia="Aptos" w:hAnsi="Arial" w:cs="Arial"/>
                  <w:rPrChange w:id="102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Todas as recomendações e verificações de compatibilidade devem ocorrer em até 6 segundos após o envio dos dados.</w:t>
              </w:r>
            </w:ins>
          </w:p>
          <w:p w14:paraId="1F3FA1FF" w14:textId="473206B4" w:rsidR="61D09587" w:rsidRPr="0043501C" w:rsidRDefault="61D09587" w:rsidP="61D09587">
            <w:pPr>
              <w:rPr>
                <w:rFonts w:ascii="Arial" w:eastAsia="Aptos" w:hAnsi="Arial" w:cs="Arial"/>
                <w:rPrChange w:id="102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44C19B75" w14:textId="77777777" w:rsidTr="61D09587">
        <w:trPr>
          <w:trHeight w:val="300"/>
          <w:ins w:id="1030" w:author="ITALO FRANCISCO ALMEIDA DE OLIVEIRA" w:date="2025-05-23T23:31:00Z"/>
        </w:trPr>
        <w:tc>
          <w:tcPr>
            <w:tcW w:w="3005" w:type="dxa"/>
          </w:tcPr>
          <w:p w14:paraId="767B85AC" w14:textId="53A7D8FA" w:rsidR="32D1C9B7" w:rsidRPr="0043501C" w:rsidRDefault="32D1C9B7" w:rsidP="61D09587">
            <w:pPr>
              <w:rPr>
                <w:rFonts w:ascii="Arial" w:eastAsia="Aptos" w:hAnsi="Arial" w:cs="Arial"/>
                <w:rPrChange w:id="103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32" w:author="ITALO FRANCISCO ALMEIDA DE OLIVEIRA" w:date="2025-05-23T23:31:00Z">
              <w:r w:rsidRPr="0043501C">
                <w:rPr>
                  <w:rFonts w:ascii="Arial" w:eastAsia="Aptos" w:hAnsi="Arial" w:cs="Arial"/>
                  <w:rPrChange w:id="103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05</w:t>
              </w:r>
            </w:ins>
          </w:p>
        </w:tc>
        <w:tc>
          <w:tcPr>
            <w:tcW w:w="3005" w:type="dxa"/>
          </w:tcPr>
          <w:p w14:paraId="3682FF81" w14:textId="5D54E44A" w:rsidR="34F06A38" w:rsidRPr="0043501C" w:rsidRDefault="34F06A38" w:rsidP="61D09587">
            <w:pPr>
              <w:rPr>
                <w:rFonts w:ascii="Arial" w:eastAsia="Aptos" w:hAnsi="Arial" w:cs="Arial"/>
                <w:rPrChange w:id="103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35" w:author="ITALO FRANCISCO ALMEIDA DE OLIVEIRA" w:date="2025-05-23T23:34:00Z">
              <w:r w:rsidRPr="0043501C">
                <w:rPr>
                  <w:rFonts w:ascii="Arial" w:eastAsia="Aptos" w:hAnsi="Arial" w:cs="Arial"/>
                  <w:rPrChange w:id="103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Fluxo Guiado</w:t>
              </w:r>
            </w:ins>
          </w:p>
        </w:tc>
        <w:tc>
          <w:tcPr>
            <w:tcW w:w="3005" w:type="dxa"/>
          </w:tcPr>
          <w:p w14:paraId="1A8C481A" w14:textId="54924639" w:rsidR="34F06A38" w:rsidRPr="0043501C" w:rsidRDefault="34F06A38" w:rsidP="61D09587">
            <w:pPr>
              <w:rPr>
                <w:ins w:id="1037" w:author="ITALO FRANCISCO ALMEIDA DE OLIVEIRA" w:date="2025-05-23T23:34:00Z" w16du:dateUtc="2025-05-23T23:34:52Z"/>
                <w:rFonts w:ascii="Arial" w:eastAsia="Aptos" w:hAnsi="Arial" w:cs="Arial"/>
                <w:rPrChange w:id="1038" w:author="CAUA GABRIEL SANTOS BARROS" w:date="2025-05-27T22:59:00Z" w16du:dateUtc="2025-05-28T01:59:00Z">
                  <w:rPr>
                    <w:ins w:id="1039" w:author="ITALO FRANCISCO ALMEIDA DE OLIVEIRA" w:date="2025-05-23T23:34:00Z" w16du:dateUtc="2025-05-23T23:34:52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40" w:author="ITALO FRANCISCO ALMEIDA DE OLIVEIRA" w:date="2025-05-23T23:34:00Z">
              <w:r w:rsidRPr="0043501C">
                <w:rPr>
                  <w:rFonts w:ascii="Arial" w:eastAsia="Aptos" w:hAnsi="Arial" w:cs="Arial"/>
                  <w:rPrChange w:id="104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 interface deve guiar o usuário passo a passo, mas permitir visão única ao final.</w:t>
              </w:r>
            </w:ins>
          </w:p>
          <w:p w14:paraId="5F3BC4C8" w14:textId="2786F274" w:rsidR="61D09587" w:rsidRPr="0043501C" w:rsidRDefault="61D09587" w:rsidP="61D09587">
            <w:pPr>
              <w:rPr>
                <w:rFonts w:ascii="Arial" w:eastAsia="Aptos" w:hAnsi="Arial" w:cs="Arial"/>
                <w:rPrChange w:id="104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18D25F4E" w14:textId="77777777" w:rsidTr="61D09587">
        <w:trPr>
          <w:trHeight w:val="300"/>
          <w:ins w:id="1043" w:author="ITALO FRANCISCO ALMEIDA DE OLIVEIRA" w:date="2025-05-23T23:31:00Z"/>
        </w:trPr>
        <w:tc>
          <w:tcPr>
            <w:tcW w:w="3005" w:type="dxa"/>
          </w:tcPr>
          <w:p w14:paraId="0FE3F320" w14:textId="3E887871" w:rsidR="32D1C9B7" w:rsidRPr="0043501C" w:rsidRDefault="32D1C9B7" w:rsidP="61D09587">
            <w:pPr>
              <w:rPr>
                <w:rFonts w:ascii="Arial" w:eastAsia="Aptos" w:hAnsi="Arial" w:cs="Arial"/>
                <w:rPrChange w:id="104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45" w:author="ITALO FRANCISCO ALMEIDA DE OLIVEIRA" w:date="2025-05-23T23:31:00Z">
              <w:r w:rsidRPr="0043501C">
                <w:rPr>
                  <w:rFonts w:ascii="Arial" w:eastAsia="Aptos" w:hAnsi="Arial" w:cs="Arial"/>
                  <w:rPrChange w:id="104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06</w:t>
              </w:r>
            </w:ins>
          </w:p>
        </w:tc>
        <w:tc>
          <w:tcPr>
            <w:tcW w:w="3005" w:type="dxa"/>
          </w:tcPr>
          <w:p w14:paraId="6FE04038" w14:textId="511E3C98" w:rsidR="1F66AEDC" w:rsidRPr="0043501C" w:rsidRDefault="1F66AEDC" w:rsidP="61D09587">
            <w:pPr>
              <w:rPr>
                <w:rFonts w:ascii="Arial" w:eastAsia="Aptos" w:hAnsi="Arial" w:cs="Arial"/>
                <w:rPrChange w:id="104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48" w:author="ITALO FRANCISCO ALMEIDA DE OLIVEIRA" w:date="2025-05-23T23:34:00Z">
              <w:r w:rsidRPr="0043501C">
                <w:rPr>
                  <w:rFonts w:ascii="Arial" w:eastAsia="Aptos" w:hAnsi="Arial" w:cs="Arial"/>
                  <w:rPrChange w:id="104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Segurança e Privacidade</w:t>
              </w:r>
            </w:ins>
          </w:p>
        </w:tc>
        <w:tc>
          <w:tcPr>
            <w:tcW w:w="3005" w:type="dxa"/>
          </w:tcPr>
          <w:p w14:paraId="5C3065A2" w14:textId="63047FB6" w:rsidR="1F66AEDC" w:rsidRPr="0043501C" w:rsidRDefault="1F66AEDC" w:rsidP="61D09587">
            <w:pPr>
              <w:rPr>
                <w:ins w:id="1050" w:author="ITALO FRANCISCO ALMEIDA DE OLIVEIRA" w:date="2025-05-23T23:35:00Z" w16du:dateUtc="2025-05-23T23:35:04Z"/>
                <w:rFonts w:ascii="Arial" w:eastAsia="Aptos" w:hAnsi="Arial" w:cs="Arial"/>
                <w:rPrChange w:id="1051" w:author="CAUA GABRIEL SANTOS BARROS" w:date="2025-05-27T22:59:00Z" w16du:dateUtc="2025-05-28T01:59:00Z">
                  <w:rPr>
                    <w:ins w:id="1052" w:author="ITALO FRANCISCO ALMEIDA DE OLIVEIRA" w:date="2025-05-23T23:35:00Z" w16du:dateUtc="2025-05-23T23:35:04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53" w:author="ITALO FRANCISCO ALMEIDA DE OLIVEIRA" w:date="2025-05-23T23:35:00Z">
              <w:r w:rsidRPr="0043501C">
                <w:rPr>
                  <w:rFonts w:ascii="Arial" w:eastAsia="Aptos" w:hAnsi="Arial" w:cs="Arial"/>
                  <w:rPrChange w:id="105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Dados de login, perfil e builds devem ser criptografados e tratados em conformidade com LGPD.</w:t>
              </w:r>
            </w:ins>
          </w:p>
          <w:p w14:paraId="1A2B2DA3" w14:textId="156FB9A8" w:rsidR="61D09587" w:rsidRPr="0043501C" w:rsidRDefault="61D09587" w:rsidP="61D09587">
            <w:pPr>
              <w:rPr>
                <w:rFonts w:ascii="Arial" w:eastAsia="Aptos" w:hAnsi="Arial" w:cs="Arial"/>
                <w:rPrChange w:id="105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2E9E4C1D" w14:textId="77777777" w:rsidTr="61D09587">
        <w:trPr>
          <w:trHeight w:val="300"/>
          <w:ins w:id="1056" w:author="ITALO FRANCISCO ALMEIDA DE OLIVEIRA" w:date="2025-05-23T23:30:00Z"/>
        </w:trPr>
        <w:tc>
          <w:tcPr>
            <w:tcW w:w="3005" w:type="dxa"/>
          </w:tcPr>
          <w:p w14:paraId="7571BCF7" w14:textId="69E9D368" w:rsidR="32D1C9B7" w:rsidRPr="0043501C" w:rsidRDefault="32D1C9B7" w:rsidP="61D09587">
            <w:pPr>
              <w:rPr>
                <w:rFonts w:ascii="Arial" w:eastAsia="Aptos" w:hAnsi="Arial" w:cs="Arial"/>
                <w:rPrChange w:id="105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58" w:author="ITALO FRANCISCO ALMEIDA DE OLIVEIRA" w:date="2025-05-23T23:31:00Z">
              <w:r w:rsidRPr="0043501C">
                <w:rPr>
                  <w:rFonts w:ascii="Arial" w:eastAsia="Aptos" w:hAnsi="Arial" w:cs="Arial"/>
                  <w:rPrChange w:id="105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07</w:t>
              </w:r>
            </w:ins>
          </w:p>
        </w:tc>
        <w:tc>
          <w:tcPr>
            <w:tcW w:w="3005" w:type="dxa"/>
          </w:tcPr>
          <w:p w14:paraId="198405EE" w14:textId="2B3CDF5E" w:rsidR="3165CB1B" w:rsidRPr="0043501C" w:rsidRDefault="3165CB1B" w:rsidP="61D09587">
            <w:pPr>
              <w:rPr>
                <w:rFonts w:ascii="Arial" w:eastAsia="Aptos" w:hAnsi="Arial" w:cs="Arial"/>
                <w:rPrChange w:id="106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61" w:author="ITALO FRANCISCO ALMEIDA DE OLIVEIRA" w:date="2025-05-23T23:35:00Z">
              <w:r w:rsidRPr="0043501C">
                <w:rPr>
                  <w:rFonts w:ascii="Arial" w:eastAsia="Aptos" w:hAnsi="Arial" w:cs="Arial"/>
                  <w:rPrChange w:id="106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Compatibilidade de Navegadores</w:t>
              </w:r>
            </w:ins>
          </w:p>
        </w:tc>
        <w:tc>
          <w:tcPr>
            <w:tcW w:w="3005" w:type="dxa"/>
          </w:tcPr>
          <w:p w14:paraId="1DD06F04" w14:textId="71DC10B3" w:rsidR="3165CB1B" w:rsidRPr="0043501C" w:rsidRDefault="3165CB1B" w:rsidP="61D09587">
            <w:pPr>
              <w:rPr>
                <w:ins w:id="1063" w:author="ITALO FRANCISCO ALMEIDA DE OLIVEIRA" w:date="2025-05-23T23:35:00Z" w16du:dateUtc="2025-05-23T23:35:16Z"/>
                <w:rFonts w:ascii="Arial" w:eastAsia="Aptos" w:hAnsi="Arial" w:cs="Arial"/>
                <w:rPrChange w:id="1064" w:author="CAUA GABRIEL SANTOS BARROS" w:date="2025-05-27T22:59:00Z" w16du:dateUtc="2025-05-28T01:59:00Z">
                  <w:rPr>
                    <w:ins w:id="1065" w:author="ITALO FRANCISCO ALMEIDA DE OLIVEIRA" w:date="2025-05-23T23:35:00Z" w16du:dateUtc="2025-05-23T23:35:1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66" w:author="ITALO FRANCISCO ALMEIDA DE OLIVEIRA" w:date="2025-05-23T23:35:00Z">
              <w:r w:rsidRPr="0043501C">
                <w:rPr>
                  <w:rFonts w:ascii="Arial" w:eastAsia="Aptos" w:hAnsi="Arial" w:cs="Arial"/>
                  <w:rPrChange w:id="106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Suportar as versões atuais de Chrome, Firefox, Edge e Safari sem perda de funcionalidade.</w:t>
              </w:r>
            </w:ins>
          </w:p>
          <w:p w14:paraId="4DC4CCC7" w14:textId="7715AE0F" w:rsidR="61D09587" w:rsidRPr="0043501C" w:rsidRDefault="61D09587" w:rsidP="61D09587">
            <w:pPr>
              <w:rPr>
                <w:rFonts w:ascii="Arial" w:eastAsia="Aptos" w:hAnsi="Arial" w:cs="Arial"/>
                <w:rPrChange w:id="106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B57498C" w14:textId="77777777" w:rsidTr="61D09587">
        <w:trPr>
          <w:trHeight w:val="300"/>
          <w:ins w:id="1069" w:author="ITALO FRANCISCO ALMEIDA DE OLIVEIRA" w:date="2025-05-23T23:30:00Z"/>
        </w:trPr>
        <w:tc>
          <w:tcPr>
            <w:tcW w:w="3005" w:type="dxa"/>
          </w:tcPr>
          <w:p w14:paraId="392A8264" w14:textId="690B1E49" w:rsidR="32D1C9B7" w:rsidRPr="0043501C" w:rsidRDefault="32D1C9B7" w:rsidP="61D09587">
            <w:pPr>
              <w:rPr>
                <w:rFonts w:ascii="Arial" w:eastAsia="Aptos" w:hAnsi="Arial" w:cs="Arial"/>
                <w:rPrChange w:id="107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71" w:author="ITALO FRANCISCO ALMEIDA DE OLIVEIRA" w:date="2025-05-23T23:31:00Z">
              <w:r w:rsidRPr="0043501C">
                <w:rPr>
                  <w:rFonts w:ascii="Arial" w:eastAsia="Aptos" w:hAnsi="Arial" w:cs="Arial"/>
                  <w:rPrChange w:id="107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08</w:t>
              </w:r>
            </w:ins>
          </w:p>
        </w:tc>
        <w:tc>
          <w:tcPr>
            <w:tcW w:w="3005" w:type="dxa"/>
          </w:tcPr>
          <w:p w14:paraId="24D04334" w14:textId="763D83F3" w:rsidR="15CCF569" w:rsidRPr="0043501C" w:rsidRDefault="15CCF569" w:rsidP="61D09587">
            <w:pPr>
              <w:rPr>
                <w:rFonts w:ascii="Arial" w:eastAsia="Aptos" w:hAnsi="Arial" w:cs="Arial"/>
                <w:rPrChange w:id="107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74" w:author="ITALO FRANCISCO ALMEIDA DE OLIVEIRA" w:date="2025-05-23T23:35:00Z">
              <w:r w:rsidRPr="0043501C">
                <w:rPr>
                  <w:rFonts w:ascii="Arial" w:eastAsia="Aptos" w:hAnsi="Arial" w:cs="Arial"/>
                  <w:rPrChange w:id="107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Disponibilidade</w:t>
              </w:r>
            </w:ins>
          </w:p>
        </w:tc>
        <w:tc>
          <w:tcPr>
            <w:tcW w:w="3005" w:type="dxa"/>
          </w:tcPr>
          <w:p w14:paraId="51CBD8AE" w14:textId="3CA1C54F" w:rsidR="15CCF569" w:rsidRPr="0043501C" w:rsidRDefault="15CCF569" w:rsidP="61D09587">
            <w:pPr>
              <w:rPr>
                <w:rFonts w:ascii="Arial" w:eastAsia="Aptos" w:hAnsi="Arial" w:cs="Arial"/>
                <w:rPrChange w:id="107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77" w:author="ITALO FRANCISCO ALMEIDA DE OLIVEIRA" w:date="2025-05-23T23:35:00Z">
              <w:r w:rsidRPr="0043501C">
                <w:rPr>
                  <w:rFonts w:ascii="Arial" w:eastAsia="Aptos" w:hAnsi="Arial" w:cs="Arial"/>
                  <w:rPrChange w:id="107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Ter uptime mínimo de 99%, com monitoramento e alertas em caso de queda.</w:t>
              </w:r>
            </w:ins>
          </w:p>
        </w:tc>
      </w:tr>
      <w:tr w:rsidR="61D09587" w:rsidRPr="0043501C" w14:paraId="23EF53C1" w14:textId="77777777" w:rsidTr="61D09587">
        <w:trPr>
          <w:trHeight w:val="300"/>
          <w:ins w:id="1079" w:author="ITALO FRANCISCO ALMEIDA DE OLIVEIRA" w:date="2025-05-23T23:35:00Z"/>
        </w:trPr>
        <w:tc>
          <w:tcPr>
            <w:tcW w:w="3005" w:type="dxa"/>
          </w:tcPr>
          <w:p w14:paraId="12110D06" w14:textId="490FF569" w:rsidR="15CCF569" w:rsidRPr="0043501C" w:rsidRDefault="15CCF569" w:rsidP="61D09587">
            <w:pPr>
              <w:rPr>
                <w:rFonts w:ascii="Arial" w:eastAsia="Aptos" w:hAnsi="Arial" w:cs="Arial"/>
                <w:rPrChange w:id="108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81" w:author="ITALO FRANCISCO ALMEIDA DE OLIVEIRA" w:date="2025-05-23T23:36:00Z">
              <w:r w:rsidRPr="0043501C">
                <w:rPr>
                  <w:rFonts w:ascii="Arial" w:eastAsia="Aptos" w:hAnsi="Arial" w:cs="Arial"/>
                  <w:rPrChange w:id="108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09</w:t>
              </w:r>
            </w:ins>
          </w:p>
        </w:tc>
        <w:tc>
          <w:tcPr>
            <w:tcW w:w="3005" w:type="dxa"/>
          </w:tcPr>
          <w:p w14:paraId="53698640" w14:textId="6DDC809F" w:rsidR="15CCF569" w:rsidRPr="0043501C" w:rsidRDefault="15CCF569" w:rsidP="61D09587">
            <w:pPr>
              <w:rPr>
                <w:rFonts w:ascii="Arial" w:eastAsia="Aptos" w:hAnsi="Arial" w:cs="Arial"/>
                <w:rPrChange w:id="108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84" w:author="ITALO FRANCISCO ALMEIDA DE OLIVEIRA" w:date="2025-05-23T23:36:00Z">
              <w:r w:rsidRPr="0043501C">
                <w:rPr>
                  <w:rFonts w:ascii="Arial" w:eastAsia="Aptos" w:hAnsi="Arial" w:cs="Arial"/>
                  <w:rPrChange w:id="108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Backup e Recuperação</w:t>
              </w:r>
            </w:ins>
          </w:p>
        </w:tc>
        <w:tc>
          <w:tcPr>
            <w:tcW w:w="3005" w:type="dxa"/>
          </w:tcPr>
          <w:p w14:paraId="0B3BA797" w14:textId="580C21DF" w:rsidR="15CCF569" w:rsidRPr="0043501C" w:rsidRDefault="15CCF569" w:rsidP="61D09587">
            <w:pPr>
              <w:rPr>
                <w:ins w:id="1086" w:author="ITALO FRANCISCO ALMEIDA DE OLIVEIRA" w:date="2025-05-23T23:36:00Z" w16du:dateUtc="2025-05-23T23:36:33Z"/>
                <w:rFonts w:ascii="Arial" w:eastAsia="Aptos" w:hAnsi="Arial" w:cs="Arial"/>
                <w:rPrChange w:id="1087" w:author="CAUA GABRIEL SANTOS BARROS" w:date="2025-05-27T22:59:00Z" w16du:dateUtc="2025-05-28T01:59:00Z">
                  <w:rPr>
                    <w:ins w:id="1088" w:author="ITALO FRANCISCO ALMEIDA DE OLIVEIRA" w:date="2025-05-23T23:36:00Z" w16du:dateUtc="2025-05-23T23:36:33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89" w:author="ITALO FRANCISCO ALMEIDA DE OLIVEIRA" w:date="2025-05-23T23:36:00Z">
              <w:r w:rsidRPr="0043501C">
                <w:rPr>
                  <w:rFonts w:ascii="Arial" w:eastAsia="Aptos" w:hAnsi="Arial" w:cs="Arial"/>
                  <w:rPrChange w:id="109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Realizar backups automáticos diários das bases de usuários e builds, com processo de restauração testado periodicamente.</w:t>
              </w:r>
            </w:ins>
          </w:p>
          <w:p w14:paraId="554A4BC7" w14:textId="77B186C0" w:rsidR="61D09587" w:rsidRPr="0043501C" w:rsidRDefault="61D09587" w:rsidP="61D09587">
            <w:pPr>
              <w:rPr>
                <w:rFonts w:ascii="Arial" w:eastAsia="Aptos" w:hAnsi="Arial" w:cs="Arial"/>
                <w:rPrChange w:id="109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6D19CA03" w14:textId="77777777" w:rsidTr="61D09587">
        <w:trPr>
          <w:trHeight w:val="300"/>
          <w:ins w:id="1092" w:author="ITALO FRANCISCO ALMEIDA DE OLIVEIRA" w:date="2025-05-23T23:35:00Z"/>
        </w:trPr>
        <w:tc>
          <w:tcPr>
            <w:tcW w:w="3005" w:type="dxa"/>
          </w:tcPr>
          <w:p w14:paraId="325DFB66" w14:textId="671974A8" w:rsidR="15CCF569" w:rsidRPr="0043501C" w:rsidRDefault="15CCF569" w:rsidP="61D09587">
            <w:pPr>
              <w:rPr>
                <w:rFonts w:ascii="Arial" w:eastAsia="Aptos" w:hAnsi="Arial" w:cs="Arial"/>
                <w:rPrChange w:id="109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94" w:author="ITALO FRANCISCO ALMEIDA DE OLIVEIRA" w:date="2025-05-23T23:36:00Z">
              <w:r w:rsidRPr="0043501C">
                <w:rPr>
                  <w:rFonts w:ascii="Arial" w:eastAsia="Aptos" w:hAnsi="Arial" w:cs="Arial"/>
                  <w:rPrChange w:id="109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RNF 10 </w:t>
              </w:r>
            </w:ins>
          </w:p>
        </w:tc>
        <w:tc>
          <w:tcPr>
            <w:tcW w:w="3005" w:type="dxa"/>
          </w:tcPr>
          <w:p w14:paraId="4D3D35DD" w14:textId="62CB1A98" w:rsidR="15CCF569" w:rsidRPr="0043501C" w:rsidRDefault="15CCF569" w:rsidP="61D09587">
            <w:pPr>
              <w:rPr>
                <w:rFonts w:ascii="Arial" w:eastAsia="Aptos" w:hAnsi="Arial" w:cs="Arial"/>
                <w:rPrChange w:id="109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97" w:author="ITALO FRANCISCO ALMEIDA DE OLIVEIRA" w:date="2025-05-23T23:36:00Z">
              <w:r w:rsidRPr="0043501C">
                <w:rPr>
                  <w:rFonts w:ascii="Arial" w:eastAsia="Aptos" w:hAnsi="Arial" w:cs="Arial"/>
                  <w:rPrChange w:id="109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Escalabilidade</w:t>
              </w:r>
            </w:ins>
          </w:p>
        </w:tc>
        <w:tc>
          <w:tcPr>
            <w:tcW w:w="3005" w:type="dxa"/>
          </w:tcPr>
          <w:p w14:paraId="134CB164" w14:textId="15F0483C" w:rsidR="15CCF569" w:rsidRPr="0043501C" w:rsidRDefault="15CCF569" w:rsidP="61D09587">
            <w:pPr>
              <w:rPr>
                <w:ins w:id="1099" w:author="ITALO FRANCISCO ALMEIDA DE OLIVEIRA" w:date="2025-05-23T23:36:00Z" w16du:dateUtc="2025-05-23T23:36:43Z"/>
                <w:rFonts w:ascii="Arial" w:eastAsia="Aptos" w:hAnsi="Arial" w:cs="Arial"/>
                <w:rPrChange w:id="1100" w:author="CAUA GABRIEL SANTOS BARROS" w:date="2025-05-27T22:59:00Z" w16du:dateUtc="2025-05-28T01:59:00Z">
                  <w:rPr>
                    <w:ins w:id="1101" w:author="ITALO FRANCISCO ALMEIDA DE OLIVEIRA" w:date="2025-05-23T23:36:00Z" w16du:dateUtc="2025-05-23T23:36:43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02" w:author="ITALO FRANCISCO ALMEIDA DE OLIVEIRA" w:date="2025-05-23T23:36:00Z">
              <w:r w:rsidRPr="0043501C">
                <w:rPr>
                  <w:rFonts w:ascii="Arial" w:eastAsia="Aptos" w:hAnsi="Arial" w:cs="Arial"/>
                  <w:rPrChange w:id="110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Suportar aumentos de carga (usuários simultâneos e volume de builds) sem degradação perceptível na experiência.</w:t>
              </w:r>
            </w:ins>
          </w:p>
          <w:p w14:paraId="0CEF37FE" w14:textId="1CDFEA55" w:rsidR="61D09587" w:rsidRPr="0043501C" w:rsidRDefault="61D09587" w:rsidP="61D09587">
            <w:pPr>
              <w:rPr>
                <w:rFonts w:ascii="Arial" w:eastAsia="Aptos" w:hAnsi="Arial" w:cs="Arial"/>
                <w:rPrChange w:id="110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20F42017" w14:textId="77777777" w:rsidTr="61D09587">
        <w:trPr>
          <w:trHeight w:val="300"/>
          <w:ins w:id="1105" w:author="ITALO FRANCISCO ALMEIDA DE OLIVEIRA" w:date="2025-05-23T23:35:00Z"/>
        </w:trPr>
        <w:tc>
          <w:tcPr>
            <w:tcW w:w="3005" w:type="dxa"/>
          </w:tcPr>
          <w:p w14:paraId="6A0F6FA6" w14:textId="405E4B4A" w:rsidR="15CCF569" w:rsidRPr="0043501C" w:rsidRDefault="15CCF569" w:rsidP="61D09587">
            <w:pPr>
              <w:rPr>
                <w:rFonts w:ascii="Arial" w:eastAsia="Aptos" w:hAnsi="Arial" w:cs="Arial"/>
                <w:rPrChange w:id="110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07" w:author="ITALO FRANCISCO ALMEIDA DE OLIVEIRA" w:date="2025-05-23T23:36:00Z">
              <w:r w:rsidRPr="0043501C">
                <w:rPr>
                  <w:rFonts w:ascii="Arial" w:eastAsia="Aptos" w:hAnsi="Arial" w:cs="Arial"/>
                  <w:rPrChange w:id="110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11</w:t>
              </w:r>
            </w:ins>
          </w:p>
        </w:tc>
        <w:tc>
          <w:tcPr>
            <w:tcW w:w="3005" w:type="dxa"/>
          </w:tcPr>
          <w:p w14:paraId="25BCAAA9" w14:textId="2F9884B4" w:rsidR="15CCF569" w:rsidRPr="0043501C" w:rsidRDefault="15CCF569" w:rsidP="61D09587">
            <w:pPr>
              <w:rPr>
                <w:rFonts w:ascii="Arial" w:eastAsia="Aptos" w:hAnsi="Arial" w:cs="Arial"/>
                <w:rPrChange w:id="110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10" w:author="ITALO FRANCISCO ALMEIDA DE OLIVEIRA" w:date="2025-05-23T23:36:00Z">
              <w:r w:rsidRPr="0043501C">
                <w:rPr>
                  <w:rFonts w:ascii="Arial" w:eastAsia="Aptos" w:hAnsi="Arial" w:cs="Arial"/>
                  <w:rPrChange w:id="111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Integração de Fontes de Dados</w:t>
              </w:r>
            </w:ins>
          </w:p>
        </w:tc>
        <w:tc>
          <w:tcPr>
            <w:tcW w:w="3005" w:type="dxa"/>
          </w:tcPr>
          <w:p w14:paraId="0D0D4E33" w14:textId="7CDB1622" w:rsidR="15CCF569" w:rsidRPr="0043501C" w:rsidRDefault="15CCF569" w:rsidP="61D09587">
            <w:pPr>
              <w:rPr>
                <w:rFonts w:ascii="Arial" w:eastAsia="Aptos" w:hAnsi="Arial" w:cs="Arial"/>
                <w:rPrChange w:id="111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13" w:author="ITALO FRANCISCO ALMEIDA DE OLIVEIRA" w:date="2025-05-23T23:36:00Z">
              <w:r w:rsidRPr="0043501C">
                <w:rPr>
                  <w:rFonts w:ascii="Arial" w:eastAsia="Aptos" w:hAnsi="Arial" w:cs="Arial"/>
                  <w:rPrChange w:id="111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Conectar via APIs ou scraping de forma confiável, com logs de </w:t>
              </w:r>
              <w:r w:rsidRPr="0043501C">
                <w:rPr>
                  <w:rFonts w:ascii="Arial" w:eastAsia="Aptos" w:hAnsi="Arial" w:cs="Arial"/>
                  <w:rPrChange w:id="111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erro e retentativas automáticas em caso de falha.</w:t>
              </w:r>
            </w:ins>
          </w:p>
        </w:tc>
      </w:tr>
      <w:tr w:rsidR="61D09587" w:rsidRPr="0043501C" w14:paraId="1DAABE0F" w14:textId="77777777" w:rsidTr="61D09587">
        <w:trPr>
          <w:trHeight w:val="300"/>
          <w:ins w:id="1116" w:author="ARLISON GASPAR DE OLIVEIRA" w:date="2025-05-24T17:25:00Z"/>
          <w:del w:id="1117" w:author="GUSTAVO DE OLIVEIRA REGO MORAIS" w:date="2025-05-24T19:34:00Z"/>
        </w:trPr>
        <w:tc>
          <w:tcPr>
            <w:tcW w:w="3005" w:type="dxa"/>
          </w:tcPr>
          <w:p w14:paraId="05BE1192" w14:textId="72F1FF63" w:rsidR="1662EB84" w:rsidRPr="0043501C" w:rsidRDefault="1662EB84" w:rsidP="61D09587">
            <w:pPr>
              <w:rPr>
                <w:rFonts w:ascii="Arial" w:eastAsia="Aptos" w:hAnsi="Arial" w:cs="Arial"/>
                <w:rPrChange w:id="111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19" w:author="ARLISON GASPAR DE OLIVEIRA" w:date="2025-05-24T17:25:00Z">
              <w:r w:rsidRPr="0043501C">
                <w:rPr>
                  <w:rFonts w:ascii="Arial" w:eastAsia="Aptos" w:hAnsi="Arial" w:cs="Arial"/>
                  <w:rPrChange w:id="112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RNF12</w:t>
              </w:r>
            </w:ins>
          </w:p>
        </w:tc>
        <w:tc>
          <w:tcPr>
            <w:tcW w:w="3005" w:type="dxa"/>
          </w:tcPr>
          <w:p w14:paraId="2DB45910" w14:textId="418D1DE4" w:rsidR="1662EB84" w:rsidRPr="0043501C" w:rsidRDefault="1662EB84" w:rsidP="61D09587">
            <w:pPr>
              <w:rPr>
                <w:rFonts w:ascii="Arial" w:eastAsia="Aptos" w:hAnsi="Arial" w:cs="Arial"/>
                <w:rPrChange w:id="112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22" w:author="ARLISON GASPAR DE OLIVEIRA" w:date="2025-05-24T17:25:00Z">
              <w:r w:rsidRPr="0043501C">
                <w:rPr>
                  <w:rFonts w:ascii="Arial" w:eastAsia="Aptos" w:hAnsi="Arial" w:cs="Arial"/>
                  <w:rPrChange w:id="112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Informações de Orçamento</w:t>
              </w:r>
            </w:ins>
          </w:p>
        </w:tc>
        <w:tc>
          <w:tcPr>
            <w:tcW w:w="3005" w:type="dxa"/>
          </w:tcPr>
          <w:p w14:paraId="761283D4" w14:textId="42F841F7" w:rsidR="1662EB84" w:rsidRPr="0043501C" w:rsidRDefault="1662EB84" w:rsidP="61D09587">
            <w:pPr>
              <w:rPr>
                <w:rFonts w:ascii="Arial" w:eastAsia="Aptos" w:hAnsi="Arial" w:cs="Arial"/>
                <w:rPrChange w:id="112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25" w:author="ARLISON GASPAR DE OLIVEIRA" w:date="2025-05-24T17:25:00Z">
              <w:r w:rsidRPr="0043501C">
                <w:rPr>
                  <w:rFonts w:ascii="Arial" w:eastAsia="Aptos" w:hAnsi="Arial" w:cs="Arial"/>
                  <w:rPrChange w:id="112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Solicitar antes</w:t>
              </w:r>
            </w:ins>
            <w:ins w:id="1127" w:author="ARLISON GASPAR DE OLIVEIRA" w:date="2025-05-24T17:26:00Z">
              <w:r w:rsidRPr="0043501C">
                <w:rPr>
                  <w:rFonts w:ascii="Arial" w:eastAsia="Aptos" w:hAnsi="Arial" w:cs="Arial"/>
                  <w:rPrChange w:id="112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 de iniciar a conversa com a IA.</w:t>
              </w:r>
            </w:ins>
          </w:p>
        </w:tc>
      </w:tr>
      <w:tr w:rsidR="61D09587" w:rsidRPr="0043501C" w14:paraId="220E5FF5" w14:textId="77777777" w:rsidTr="61D09587">
        <w:trPr>
          <w:trHeight w:val="300"/>
          <w:ins w:id="1129" w:author="ARLISON GASPAR DE OLIVEIRA" w:date="2025-05-24T17:26:00Z"/>
          <w:del w:id="1130" w:author="GUSTAVO DE OLIVEIRA REGO MORAIS" w:date="2025-05-24T19:30:00Z"/>
        </w:trPr>
        <w:tc>
          <w:tcPr>
            <w:tcW w:w="3005" w:type="dxa"/>
          </w:tcPr>
          <w:p w14:paraId="503CC8CF" w14:textId="245CB2C1" w:rsidR="7C1394E5" w:rsidRPr="0043501C" w:rsidRDefault="7C1394E5" w:rsidP="61D09587">
            <w:pPr>
              <w:rPr>
                <w:del w:id="1131" w:author="GUSTAVO DE OLIVEIRA REGO MORAIS" w:date="2025-05-24T19:30:00Z" w16du:dateUtc="2025-05-24T19:30:48Z"/>
                <w:rFonts w:ascii="Arial" w:eastAsia="Aptos" w:hAnsi="Arial" w:cs="Arial"/>
                <w:rPrChange w:id="1132" w:author="CAUA GABRIEL SANTOS BARROS" w:date="2025-05-27T22:59:00Z" w16du:dateUtc="2025-05-28T01:59:00Z">
                  <w:rPr>
                    <w:del w:id="1133" w:author="GUSTAVO DE OLIVEIRA REGO MORAIS" w:date="2025-05-24T19:30:00Z" w16du:dateUtc="2025-05-24T19:30:48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34" w:author="ARLISON GASPAR DE OLIVEIRA" w:date="2025-05-24T17:26:00Z">
              <w:del w:id="1135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36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RNF13a</w:delText>
                </w:r>
              </w:del>
            </w:ins>
            <w:ins w:id="1137" w:author="GUSTAVO DE OLIVEIRA REGO MORAIS" w:date="2025-05-24T19:30:00Z">
              <w:r w:rsidR="1474B325" w:rsidRPr="0043501C">
                <w:rPr>
                  <w:rFonts w:ascii="Arial" w:eastAsia="Aptos" w:hAnsi="Arial" w:cs="Arial"/>
                  <w:rPrChange w:id="113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sas</w:t>
              </w:r>
            </w:ins>
          </w:p>
        </w:tc>
        <w:tc>
          <w:tcPr>
            <w:tcW w:w="3005" w:type="dxa"/>
          </w:tcPr>
          <w:p w14:paraId="0D522014" w14:textId="244587BA" w:rsidR="7C1394E5" w:rsidRPr="0043501C" w:rsidRDefault="7C1394E5" w:rsidP="61D09587">
            <w:pPr>
              <w:rPr>
                <w:del w:id="1139" w:author="GUSTAVO DE OLIVEIRA REGO MORAIS" w:date="2025-05-24T19:30:00Z" w16du:dateUtc="2025-05-24T19:30:47Z"/>
                <w:rFonts w:ascii="Arial" w:eastAsia="Aptos" w:hAnsi="Arial" w:cs="Arial"/>
                <w:rPrChange w:id="1140" w:author="CAUA GABRIEL SANTOS BARROS" w:date="2025-05-27T22:59:00Z" w16du:dateUtc="2025-05-28T01:59:00Z">
                  <w:rPr>
                    <w:del w:id="1141" w:author="GUSTAVO DE OLIVEIRA REGO MORAIS" w:date="2025-05-24T19:30:00Z" w16du:dateUtc="2025-05-24T19:30:47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42" w:author="ARLISON GASPAR DE OLIVEIRA" w:date="2025-05-24T17:27:00Z">
              <w:del w:id="1143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44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Organizaçãoa</w:delText>
                </w:r>
              </w:del>
            </w:ins>
            <w:ins w:id="1145" w:author="GUSTAVO DE OLIVEIRA REGO MORAIS" w:date="2025-05-24T19:30:00Z">
              <w:r w:rsidR="1474B325" w:rsidRPr="0043501C">
                <w:rPr>
                  <w:rFonts w:ascii="Arial" w:eastAsia="Aptos" w:hAnsi="Arial" w:cs="Arial"/>
                  <w:rPrChange w:id="114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as</w:t>
              </w:r>
            </w:ins>
          </w:p>
        </w:tc>
        <w:tc>
          <w:tcPr>
            <w:tcW w:w="3005" w:type="dxa"/>
          </w:tcPr>
          <w:p w14:paraId="6E8C9543" w14:textId="3B637D05" w:rsidR="7C1394E5" w:rsidRPr="0043501C" w:rsidRDefault="7C1394E5" w:rsidP="61D09587">
            <w:pPr>
              <w:rPr>
                <w:del w:id="1147" w:author="GUSTAVO DE OLIVEIRA REGO MORAIS" w:date="2025-05-24T19:30:00Z" w16du:dateUtc="2025-05-24T19:30:49Z"/>
                <w:rFonts w:ascii="Arial" w:eastAsia="Aptos" w:hAnsi="Arial" w:cs="Arial"/>
                <w:rPrChange w:id="1148" w:author="CAUA GABRIEL SANTOS BARROS" w:date="2025-05-27T22:59:00Z" w16du:dateUtc="2025-05-28T01:59:00Z">
                  <w:rPr>
                    <w:del w:id="1149" w:author="GUSTAVO DE OLIVEIRA REGO MORAIS" w:date="2025-05-24T19:30:00Z" w16du:dateUtc="2025-05-24T19:30:4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50" w:author="ARLISON GASPAR DE OLIVEIRA" w:date="2025-05-24T17:27:00Z">
              <w:del w:id="1151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52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Ao lado esquerdo será a tebela com as peças,  e a direita o</w:delText>
                </w:r>
              </w:del>
            </w:ins>
            <w:ins w:id="1153" w:author="ARLISON GASPAR DE OLIVEIRA" w:date="2025-05-24T17:28:00Z">
              <w:del w:id="1154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55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 xml:space="preserve"> chat bota</w:delText>
                </w:r>
              </w:del>
            </w:ins>
            <w:ins w:id="1156" w:author="GUSTAVO DE OLIVEIRA REGO MORAIS" w:date="2025-05-24T19:30:00Z">
              <w:r w:rsidR="12D2889C" w:rsidRPr="0043501C">
                <w:rPr>
                  <w:rFonts w:ascii="Arial" w:eastAsia="Aptos" w:hAnsi="Arial" w:cs="Arial"/>
                  <w:rPrChange w:id="115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sas</w:t>
              </w:r>
            </w:ins>
          </w:p>
        </w:tc>
      </w:tr>
    </w:tbl>
    <w:p w14:paraId="2C49BC84" w14:textId="0C708744" w:rsidR="61D09587" w:rsidRPr="0043501C" w:rsidRDefault="61D09587" w:rsidP="61D09587">
      <w:pPr>
        <w:rPr>
          <w:rFonts w:ascii="Arial" w:eastAsia="Aptos" w:hAnsi="Arial" w:cs="Arial"/>
          <w:rPrChange w:id="115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7A608986" w14:textId="36407303" w:rsidR="61D09587" w:rsidRPr="0043501C" w:rsidRDefault="61D09587" w:rsidP="61D09587">
      <w:pPr>
        <w:rPr>
          <w:del w:id="1159" w:author="GUSTAVO DE OLIVEIRA REGO MORAIS" w:date="2025-05-24T17:11:00Z" w16du:dateUtc="2025-05-24T17:11:22Z"/>
          <w:rFonts w:ascii="Arial" w:eastAsia="Aptos" w:hAnsi="Arial" w:cs="Arial"/>
          <w:rPrChange w:id="1160" w:author="CAUA GABRIEL SANTOS BARROS" w:date="2025-05-27T22:59:00Z" w16du:dateUtc="2025-05-28T01:59:00Z">
            <w:rPr>
              <w:del w:id="1161" w:author="GUSTAVO DE OLIVEIRA REGO MORAIS" w:date="2025-05-24T17:11:00Z" w16du:dateUtc="2025-05-24T17:11:22Z"/>
              <w:rFonts w:ascii="Aptos" w:eastAsia="Aptos" w:hAnsi="Aptos" w:cs="Aptos"/>
              <w:sz w:val="28"/>
              <w:szCs w:val="28"/>
            </w:rPr>
          </w:rPrChange>
        </w:rPr>
      </w:pPr>
    </w:p>
    <w:p w14:paraId="0D538A5C" w14:textId="1A5F54D7" w:rsidR="61D09587" w:rsidRPr="0043501C" w:rsidRDefault="61D09587" w:rsidP="61D09587">
      <w:pPr>
        <w:rPr>
          <w:rFonts w:ascii="Arial" w:eastAsia="Aptos" w:hAnsi="Arial" w:cs="Arial"/>
          <w:rPrChange w:id="116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4AFD0FC6" w14:textId="3510E90B" w:rsidR="61D09587" w:rsidRPr="0043501C" w:rsidRDefault="61D09587" w:rsidP="61D09587">
      <w:pPr>
        <w:rPr>
          <w:del w:id="1163" w:author="GUSTAVO DE OLIVEIRA REGO MORAIS" w:date="2025-05-24T17:11:00Z" w16du:dateUtc="2025-05-24T17:11:22Z"/>
          <w:rFonts w:ascii="Arial" w:eastAsia="Aptos" w:hAnsi="Arial" w:cs="Arial"/>
          <w:rPrChange w:id="1164" w:author="CAUA GABRIEL SANTOS BARROS" w:date="2025-05-27T22:59:00Z" w16du:dateUtc="2025-05-28T01:59:00Z">
            <w:rPr>
              <w:del w:id="1165" w:author="GUSTAVO DE OLIVEIRA REGO MORAIS" w:date="2025-05-24T17:11:00Z" w16du:dateUtc="2025-05-24T17:11:22Z"/>
              <w:rFonts w:ascii="Aptos" w:eastAsia="Aptos" w:hAnsi="Aptos" w:cs="Aptos"/>
              <w:sz w:val="28"/>
              <w:szCs w:val="28"/>
            </w:rPr>
          </w:rPrChange>
        </w:rPr>
      </w:pPr>
    </w:p>
    <w:p w14:paraId="68212C04" w14:textId="67723376" w:rsidR="61D09587" w:rsidRPr="0043501C" w:rsidRDefault="61D09587" w:rsidP="61D09587">
      <w:pPr>
        <w:rPr>
          <w:rFonts w:ascii="Arial" w:eastAsia="Aptos" w:hAnsi="Arial" w:cs="Arial"/>
          <w:rPrChange w:id="1166" w:author="CAUA GABRIEL SANTOS BARROS" w:date="2025-05-27T22:59:00Z" w16du:dateUtc="2025-05-28T01:59:00Z">
            <w:rPr>
              <w:b/>
              <w:bCs/>
              <w:sz w:val="36"/>
              <w:szCs w:val="36"/>
            </w:rPr>
          </w:rPrChange>
        </w:rPr>
      </w:pPr>
    </w:p>
    <w:sectPr w:rsidR="61D09587" w:rsidRPr="0043501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3FB21" w14:textId="77777777" w:rsidR="00CA20E1" w:rsidRDefault="00CA20E1" w:rsidP="00C4328D">
      <w:pPr>
        <w:spacing w:after="0" w:line="240" w:lineRule="auto"/>
      </w:pPr>
      <w:r>
        <w:separator/>
      </w:r>
    </w:p>
  </w:endnote>
  <w:endnote w:type="continuationSeparator" w:id="0">
    <w:p w14:paraId="2073D781" w14:textId="77777777" w:rsidR="00CA20E1" w:rsidRDefault="00CA20E1" w:rsidP="00C4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F297D" w14:textId="77777777" w:rsidR="00CA20E1" w:rsidRDefault="00CA20E1" w:rsidP="00C4328D">
      <w:pPr>
        <w:spacing w:after="0" w:line="240" w:lineRule="auto"/>
      </w:pPr>
      <w:r>
        <w:separator/>
      </w:r>
    </w:p>
  </w:footnote>
  <w:footnote w:type="continuationSeparator" w:id="0">
    <w:p w14:paraId="3179A61E" w14:textId="77777777" w:rsidR="00CA20E1" w:rsidRDefault="00CA20E1" w:rsidP="00C4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39777" w14:textId="2EDD31FB" w:rsidR="00C4328D" w:rsidRDefault="00C4328D">
    <w:pPr>
      <w:pStyle w:val="Cabealho"/>
      <w:jc w:val="right"/>
      <w:pPrChange w:id="1167" w:author="CAUA GABRIEL SANTOS BARROS" w:date="2025-05-27T22:48:00Z" w16du:dateUtc="2025-05-28T01:48:00Z">
        <w:pPr>
          <w:pStyle w:val="Cabealho"/>
        </w:pPr>
      </w:pPrChange>
    </w:pPr>
    <w:ins w:id="1168" w:author="CAUA GABRIEL SANTOS BARROS" w:date="2025-05-27T22:48:00Z" w16du:dateUtc="2025-05-28T01:48:00Z">
      <w:r w:rsidRPr="00C4328D">
        <w:rPr>
          <w:rFonts w:ascii="Aptos" w:eastAsia="Aptos" w:hAnsi="Aptos" w:cs="Aptos"/>
          <w:b/>
          <w:bCs/>
          <w:noProof/>
          <w:sz w:val="36"/>
          <w:szCs w:val="36"/>
        </w:rPr>
        <w:drawing>
          <wp:inline distT="0" distB="0" distL="0" distR="0" wp14:anchorId="76D348E4" wp14:editId="7C7DD837">
            <wp:extent cx="819150" cy="819150"/>
            <wp:effectExtent l="0" t="0" r="0" b="0"/>
            <wp:docPr id="1833852374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52374" name="Imagem 2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48F1F"/>
    <w:multiLevelType w:val="hybridMultilevel"/>
    <w:tmpl w:val="E398E7F0"/>
    <w:lvl w:ilvl="0" w:tplc="9BBAA046">
      <w:start w:val="1"/>
      <w:numFmt w:val="decimal"/>
      <w:lvlText w:val="%1."/>
      <w:lvlJc w:val="left"/>
      <w:pPr>
        <w:ind w:left="360" w:hanging="360"/>
      </w:pPr>
    </w:lvl>
    <w:lvl w:ilvl="1" w:tplc="2A00A23E">
      <w:start w:val="1"/>
      <w:numFmt w:val="lowerLetter"/>
      <w:lvlText w:val="%2."/>
      <w:lvlJc w:val="left"/>
      <w:pPr>
        <w:ind w:left="1080" w:hanging="360"/>
      </w:pPr>
    </w:lvl>
    <w:lvl w:ilvl="2" w:tplc="CBAC1F64">
      <w:start w:val="1"/>
      <w:numFmt w:val="lowerRoman"/>
      <w:lvlText w:val="%3."/>
      <w:lvlJc w:val="right"/>
      <w:pPr>
        <w:ind w:left="1800" w:hanging="180"/>
      </w:pPr>
    </w:lvl>
    <w:lvl w:ilvl="3" w:tplc="C91491E4">
      <w:start w:val="1"/>
      <w:numFmt w:val="decimal"/>
      <w:lvlText w:val="%4."/>
      <w:lvlJc w:val="left"/>
      <w:pPr>
        <w:ind w:left="2520" w:hanging="360"/>
      </w:pPr>
    </w:lvl>
    <w:lvl w:ilvl="4" w:tplc="5D7CF3DC">
      <w:start w:val="1"/>
      <w:numFmt w:val="lowerLetter"/>
      <w:lvlText w:val="%5."/>
      <w:lvlJc w:val="left"/>
      <w:pPr>
        <w:ind w:left="3240" w:hanging="360"/>
      </w:pPr>
    </w:lvl>
    <w:lvl w:ilvl="5" w:tplc="C39CC804">
      <w:start w:val="1"/>
      <w:numFmt w:val="lowerRoman"/>
      <w:lvlText w:val="%6."/>
      <w:lvlJc w:val="right"/>
      <w:pPr>
        <w:ind w:left="3960" w:hanging="180"/>
      </w:pPr>
    </w:lvl>
    <w:lvl w:ilvl="6" w:tplc="BE3ED73A">
      <w:start w:val="1"/>
      <w:numFmt w:val="decimal"/>
      <w:lvlText w:val="%7."/>
      <w:lvlJc w:val="left"/>
      <w:pPr>
        <w:ind w:left="4680" w:hanging="360"/>
      </w:pPr>
    </w:lvl>
    <w:lvl w:ilvl="7" w:tplc="7E5E836C">
      <w:start w:val="1"/>
      <w:numFmt w:val="lowerLetter"/>
      <w:lvlText w:val="%8."/>
      <w:lvlJc w:val="left"/>
      <w:pPr>
        <w:ind w:left="5400" w:hanging="360"/>
      </w:pPr>
    </w:lvl>
    <w:lvl w:ilvl="8" w:tplc="5FA2552E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7282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UA GABRIEL SANTOS BARROS">
    <w15:presenceInfo w15:providerId="AD" w15:userId="S::caua.gsb@discente.ufma.br::96bcaba9-b474-4429-8807-3ab7ea70fe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A3EA"/>
    <w:rsid w:val="000B2439"/>
    <w:rsid w:val="001467DC"/>
    <w:rsid w:val="003B52E0"/>
    <w:rsid w:val="0043501C"/>
    <w:rsid w:val="007DB4B7"/>
    <w:rsid w:val="0099780C"/>
    <w:rsid w:val="00AE749A"/>
    <w:rsid w:val="00C4328D"/>
    <w:rsid w:val="00CA20E1"/>
    <w:rsid w:val="00EA41BA"/>
    <w:rsid w:val="00F52BF5"/>
    <w:rsid w:val="011E187A"/>
    <w:rsid w:val="017BD2E9"/>
    <w:rsid w:val="01F111EB"/>
    <w:rsid w:val="041627C0"/>
    <w:rsid w:val="05003DDB"/>
    <w:rsid w:val="059D84FA"/>
    <w:rsid w:val="064C9DA5"/>
    <w:rsid w:val="0790D4F3"/>
    <w:rsid w:val="079C4211"/>
    <w:rsid w:val="082B2DBC"/>
    <w:rsid w:val="083E5E1D"/>
    <w:rsid w:val="098BD888"/>
    <w:rsid w:val="09D3B1EF"/>
    <w:rsid w:val="09DEF5FA"/>
    <w:rsid w:val="0A08D3F0"/>
    <w:rsid w:val="0A17B38F"/>
    <w:rsid w:val="0AFA9DE8"/>
    <w:rsid w:val="0B0EB0C1"/>
    <w:rsid w:val="0B278236"/>
    <w:rsid w:val="0B8856F0"/>
    <w:rsid w:val="0BA74114"/>
    <w:rsid w:val="0BF0FEED"/>
    <w:rsid w:val="0C81B5DE"/>
    <w:rsid w:val="0CA6E34F"/>
    <w:rsid w:val="0CDBBE70"/>
    <w:rsid w:val="0D051F2A"/>
    <w:rsid w:val="0D648E40"/>
    <w:rsid w:val="0D8CF6EB"/>
    <w:rsid w:val="0D90CDC8"/>
    <w:rsid w:val="0DB43C2B"/>
    <w:rsid w:val="0DD40E36"/>
    <w:rsid w:val="0E08574C"/>
    <w:rsid w:val="0E1B07EE"/>
    <w:rsid w:val="0E5DB589"/>
    <w:rsid w:val="0E8BD8E9"/>
    <w:rsid w:val="0EAF590C"/>
    <w:rsid w:val="0F3FEBF9"/>
    <w:rsid w:val="0F74EC69"/>
    <w:rsid w:val="0FA0701A"/>
    <w:rsid w:val="0FDD20E8"/>
    <w:rsid w:val="10555780"/>
    <w:rsid w:val="11033B90"/>
    <w:rsid w:val="11165A7B"/>
    <w:rsid w:val="112A70E3"/>
    <w:rsid w:val="122597BA"/>
    <w:rsid w:val="125FF195"/>
    <w:rsid w:val="1278F4FC"/>
    <w:rsid w:val="12D2889C"/>
    <w:rsid w:val="1474B325"/>
    <w:rsid w:val="15225AC3"/>
    <w:rsid w:val="153B0DE8"/>
    <w:rsid w:val="15CCF569"/>
    <w:rsid w:val="15CDC4CD"/>
    <w:rsid w:val="15EED254"/>
    <w:rsid w:val="162075BE"/>
    <w:rsid w:val="164FA0B6"/>
    <w:rsid w:val="1662EB84"/>
    <w:rsid w:val="1725B537"/>
    <w:rsid w:val="17323CC7"/>
    <w:rsid w:val="1735AFA5"/>
    <w:rsid w:val="177BC08B"/>
    <w:rsid w:val="1790E381"/>
    <w:rsid w:val="17B7ECAC"/>
    <w:rsid w:val="1815B163"/>
    <w:rsid w:val="182811B9"/>
    <w:rsid w:val="1A3DF619"/>
    <w:rsid w:val="1A4739BB"/>
    <w:rsid w:val="1A7B082F"/>
    <w:rsid w:val="1B07C290"/>
    <w:rsid w:val="1BB4828C"/>
    <w:rsid w:val="1C261737"/>
    <w:rsid w:val="1C80BCDA"/>
    <w:rsid w:val="1C8C8BE2"/>
    <w:rsid w:val="1CBC5FEF"/>
    <w:rsid w:val="1CEA66AC"/>
    <w:rsid w:val="1D5AE431"/>
    <w:rsid w:val="1D6021A2"/>
    <w:rsid w:val="1E0F4751"/>
    <w:rsid w:val="1E51AF5E"/>
    <w:rsid w:val="1EAFBCDA"/>
    <w:rsid w:val="1EBB3E36"/>
    <w:rsid w:val="1EF435EA"/>
    <w:rsid w:val="1F1A33A0"/>
    <w:rsid w:val="1F66AEDC"/>
    <w:rsid w:val="1FD49FE1"/>
    <w:rsid w:val="213E7328"/>
    <w:rsid w:val="222A1EF9"/>
    <w:rsid w:val="224E50A0"/>
    <w:rsid w:val="2315FCBC"/>
    <w:rsid w:val="233E1177"/>
    <w:rsid w:val="234881DC"/>
    <w:rsid w:val="2391CB95"/>
    <w:rsid w:val="244406A6"/>
    <w:rsid w:val="244FAE13"/>
    <w:rsid w:val="24565C42"/>
    <w:rsid w:val="251B1793"/>
    <w:rsid w:val="25B234F8"/>
    <w:rsid w:val="25EBFAD1"/>
    <w:rsid w:val="26951268"/>
    <w:rsid w:val="26A119B0"/>
    <w:rsid w:val="2710D751"/>
    <w:rsid w:val="271C6B4C"/>
    <w:rsid w:val="27EC6926"/>
    <w:rsid w:val="27F6D07C"/>
    <w:rsid w:val="28738C84"/>
    <w:rsid w:val="28AA136F"/>
    <w:rsid w:val="28C2DCE9"/>
    <w:rsid w:val="28CED4A8"/>
    <w:rsid w:val="28E0C093"/>
    <w:rsid w:val="297DE79C"/>
    <w:rsid w:val="29B9488C"/>
    <w:rsid w:val="29CA9C69"/>
    <w:rsid w:val="2A44113D"/>
    <w:rsid w:val="2B6AAD90"/>
    <w:rsid w:val="2B9021B5"/>
    <w:rsid w:val="2C15D8F4"/>
    <w:rsid w:val="2C389A94"/>
    <w:rsid w:val="2C541978"/>
    <w:rsid w:val="2C988ADE"/>
    <w:rsid w:val="2CF6A8F3"/>
    <w:rsid w:val="2DC2AD4A"/>
    <w:rsid w:val="2DFB9698"/>
    <w:rsid w:val="2DFDA2F7"/>
    <w:rsid w:val="2E3990F1"/>
    <w:rsid w:val="2ED95B72"/>
    <w:rsid w:val="2F7D54F0"/>
    <w:rsid w:val="2F868930"/>
    <w:rsid w:val="301F5900"/>
    <w:rsid w:val="30209841"/>
    <w:rsid w:val="3033CC74"/>
    <w:rsid w:val="315BC396"/>
    <w:rsid w:val="3165CB1B"/>
    <w:rsid w:val="31780106"/>
    <w:rsid w:val="31B58AE4"/>
    <w:rsid w:val="31C999BD"/>
    <w:rsid w:val="322DEA10"/>
    <w:rsid w:val="32C5F665"/>
    <w:rsid w:val="32D1C9B7"/>
    <w:rsid w:val="32E6F66C"/>
    <w:rsid w:val="3396C12B"/>
    <w:rsid w:val="34322269"/>
    <w:rsid w:val="34896F78"/>
    <w:rsid w:val="34C5EEBC"/>
    <w:rsid w:val="34C94A55"/>
    <w:rsid w:val="34D61786"/>
    <w:rsid w:val="34E75285"/>
    <w:rsid w:val="34F06A38"/>
    <w:rsid w:val="35DEA992"/>
    <w:rsid w:val="3606E402"/>
    <w:rsid w:val="36082352"/>
    <w:rsid w:val="363DD0C0"/>
    <w:rsid w:val="36441985"/>
    <w:rsid w:val="365DBD0B"/>
    <w:rsid w:val="36A9C571"/>
    <w:rsid w:val="36C6AD2F"/>
    <w:rsid w:val="3737AE03"/>
    <w:rsid w:val="37D559C3"/>
    <w:rsid w:val="3813A4E4"/>
    <w:rsid w:val="381A753F"/>
    <w:rsid w:val="381AA8B8"/>
    <w:rsid w:val="38621403"/>
    <w:rsid w:val="390A8976"/>
    <w:rsid w:val="39B6CFBB"/>
    <w:rsid w:val="39D542EA"/>
    <w:rsid w:val="39F5CE78"/>
    <w:rsid w:val="3A480B4E"/>
    <w:rsid w:val="3A614AF8"/>
    <w:rsid w:val="3A83895A"/>
    <w:rsid w:val="3AD39C6C"/>
    <w:rsid w:val="3B340ED7"/>
    <w:rsid w:val="3B4D5F6C"/>
    <w:rsid w:val="3B8F3DEC"/>
    <w:rsid w:val="3BDD3CA2"/>
    <w:rsid w:val="3C41BE4E"/>
    <w:rsid w:val="3C518FAB"/>
    <w:rsid w:val="3CCDC9B8"/>
    <w:rsid w:val="3D2E1CF3"/>
    <w:rsid w:val="3D4710B7"/>
    <w:rsid w:val="3D78FEB4"/>
    <w:rsid w:val="3D9EDB96"/>
    <w:rsid w:val="3DD9F06B"/>
    <w:rsid w:val="3DFC19DA"/>
    <w:rsid w:val="3EB0AB1B"/>
    <w:rsid w:val="3EE0A477"/>
    <w:rsid w:val="3FAE2A57"/>
    <w:rsid w:val="3FBF97E5"/>
    <w:rsid w:val="3FD1FF83"/>
    <w:rsid w:val="3FFDF43A"/>
    <w:rsid w:val="40AB534E"/>
    <w:rsid w:val="40F8AC51"/>
    <w:rsid w:val="412C7361"/>
    <w:rsid w:val="43703778"/>
    <w:rsid w:val="4497374C"/>
    <w:rsid w:val="44A58228"/>
    <w:rsid w:val="44D1AE74"/>
    <w:rsid w:val="4535744B"/>
    <w:rsid w:val="45C05D66"/>
    <w:rsid w:val="45EB40DE"/>
    <w:rsid w:val="469DA982"/>
    <w:rsid w:val="46C1344C"/>
    <w:rsid w:val="476D94FE"/>
    <w:rsid w:val="47872998"/>
    <w:rsid w:val="47C8BDD8"/>
    <w:rsid w:val="47F108AF"/>
    <w:rsid w:val="482C7C26"/>
    <w:rsid w:val="488DFA9E"/>
    <w:rsid w:val="48A1FCF1"/>
    <w:rsid w:val="490D0DE0"/>
    <w:rsid w:val="49459642"/>
    <w:rsid w:val="49D3F635"/>
    <w:rsid w:val="49D8865D"/>
    <w:rsid w:val="4A033655"/>
    <w:rsid w:val="4A248628"/>
    <w:rsid w:val="4A6C0893"/>
    <w:rsid w:val="4AA3482F"/>
    <w:rsid w:val="4AD0C16E"/>
    <w:rsid w:val="4B053ADA"/>
    <w:rsid w:val="4BD74046"/>
    <w:rsid w:val="4BE26594"/>
    <w:rsid w:val="4C12788B"/>
    <w:rsid w:val="4CA02E51"/>
    <w:rsid w:val="4D05D1F9"/>
    <w:rsid w:val="4D19011B"/>
    <w:rsid w:val="4D2E8444"/>
    <w:rsid w:val="4D85B935"/>
    <w:rsid w:val="4DB0328F"/>
    <w:rsid w:val="4E58DCBF"/>
    <w:rsid w:val="4ED5B91F"/>
    <w:rsid w:val="4EE6039D"/>
    <w:rsid w:val="4F229C65"/>
    <w:rsid w:val="4F9CD814"/>
    <w:rsid w:val="4FDC9C00"/>
    <w:rsid w:val="507A2D41"/>
    <w:rsid w:val="50A59285"/>
    <w:rsid w:val="50F1CDDE"/>
    <w:rsid w:val="52D0FA84"/>
    <w:rsid w:val="5336861D"/>
    <w:rsid w:val="53DBE079"/>
    <w:rsid w:val="54055B24"/>
    <w:rsid w:val="552001CD"/>
    <w:rsid w:val="55BD667D"/>
    <w:rsid w:val="569CD5B4"/>
    <w:rsid w:val="56A8AD73"/>
    <w:rsid w:val="56DA641D"/>
    <w:rsid w:val="570E92CC"/>
    <w:rsid w:val="571E3D53"/>
    <w:rsid w:val="57451C50"/>
    <w:rsid w:val="575D1B87"/>
    <w:rsid w:val="58E7AC51"/>
    <w:rsid w:val="595799A3"/>
    <w:rsid w:val="5A6AED82"/>
    <w:rsid w:val="5B9D9BAF"/>
    <w:rsid w:val="5BB57B2B"/>
    <w:rsid w:val="5C068F65"/>
    <w:rsid w:val="5C50D3A9"/>
    <w:rsid w:val="5CFCEFA2"/>
    <w:rsid w:val="5D7CFA8F"/>
    <w:rsid w:val="5DBB1189"/>
    <w:rsid w:val="5DBCC18C"/>
    <w:rsid w:val="5DC7826E"/>
    <w:rsid w:val="5DC8ADCC"/>
    <w:rsid w:val="5DDABC9A"/>
    <w:rsid w:val="5E9D0189"/>
    <w:rsid w:val="5EB05A9B"/>
    <w:rsid w:val="5EB2726B"/>
    <w:rsid w:val="5ED1A3F9"/>
    <w:rsid w:val="5EF6EA8D"/>
    <w:rsid w:val="5F1B2203"/>
    <w:rsid w:val="5F2BC0FB"/>
    <w:rsid w:val="5FA723EC"/>
    <w:rsid w:val="5FAC4513"/>
    <w:rsid w:val="5FED838F"/>
    <w:rsid w:val="6016FCAE"/>
    <w:rsid w:val="60409ABA"/>
    <w:rsid w:val="6084EE2F"/>
    <w:rsid w:val="614FD268"/>
    <w:rsid w:val="61914775"/>
    <w:rsid w:val="61D09587"/>
    <w:rsid w:val="61EFDEA3"/>
    <w:rsid w:val="629433C6"/>
    <w:rsid w:val="62C13E7B"/>
    <w:rsid w:val="632DCAD3"/>
    <w:rsid w:val="634B1D36"/>
    <w:rsid w:val="634BE1D5"/>
    <w:rsid w:val="637E2923"/>
    <w:rsid w:val="63EF6352"/>
    <w:rsid w:val="64E2EEDF"/>
    <w:rsid w:val="64F14D2F"/>
    <w:rsid w:val="65174C98"/>
    <w:rsid w:val="655ED3DE"/>
    <w:rsid w:val="65C00776"/>
    <w:rsid w:val="661F8906"/>
    <w:rsid w:val="6659CD38"/>
    <w:rsid w:val="667EBE3B"/>
    <w:rsid w:val="66BDAFE4"/>
    <w:rsid w:val="66E87685"/>
    <w:rsid w:val="671807F6"/>
    <w:rsid w:val="67204FFC"/>
    <w:rsid w:val="67B7F915"/>
    <w:rsid w:val="67DACBBC"/>
    <w:rsid w:val="688B5556"/>
    <w:rsid w:val="68E9DD8D"/>
    <w:rsid w:val="68EB66C5"/>
    <w:rsid w:val="6933C2D7"/>
    <w:rsid w:val="69C198D0"/>
    <w:rsid w:val="6A0408F1"/>
    <w:rsid w:val="6A1B5BE0"/>
    <w:rsid w:val="6B0002AB"/>
    <w:rsid w:val="6B0FCE6B"/>
    <w:rsid w:val="6B56C91B"/>
    <w:rsid w:val="6B59A3EA"/>
    <w:rsid w:val="6B59A87F"/>
    <w:rsid w:val="6B9CCFF4"/>
    <w:rsid w:val="6BFC8D5E"/>
    <w:rsid w:val="6C34275E"/>
    <w:rsid w:val="6C4133A1"/>
    <w:rsid w:val="6CD8DEE5"/>
    <w:rsid w:val="6CE6F101"/>
    <w:rsid w:val="6D3EBB2E"/>
    <w:rsid w:val="6DA4813D"/>
    <w:rsid w:val="6DB47C6D"/>
    <w:rsid w:val="6DD5EE4D"/>
    <w:rsid w:val="6E872A73"/>
    <w:rsid w:val="6E9E50BD"/>
    <w:rsid w:val="6EA72DCA"/>
    <w:rsid w:val="6F0F88C3"/>
    <w:rsid w:val="6F16A876"/>
    <w:rsid w:val="6F32BD9C"/>
    <w:rsid w:val="6F5383E7"/>
    <w:rsid w:val="6F6D37A6"/>
    <w:rsid w:val="6FE0D051"/>
    <w:rsid w:val="7001007B"/>
    <w:rsid w:val="7015692E"/>
    <w:rsid w:val="708B3CA5"/>
    <w:rsid w:val="70D9B1BD"/>
    <w:rsid w:val="70FB96CA"/>
    <w:rsid w:val="710FE35A"/>
    <w:rsid w:val="7213819A"/>
    <w:rsid w:val="72C80F61"/>
    <w:rsid w:val="73BC18A2"/>
    <w:rsid w:val="73E8BA8E"/>
    <w:rsid w:val="73F6A9EE"/>
    <w:rsid w:val="740B0C64"/>
    <w:rsid w:val="7512B4C8"/>
    <w:rsid w:val="753BE660"/>
    <w:rsid w:val="75B3C403"/>
    <w:rsid w:val="75F3AED2"/>
    <w:rsid w:val="76196BA4"/>
    <w:rsid w:val="76455A6D"/>
    <w:rsid w:val="7726F5DF"/>
    <w:rsid w:val="773F6190"/>
    <w:rsid w:val="7787D67B"/>
    <w:rsid w:val="778A9294"/>
    <w:rsid w:val="77A06C96"/>
    <w:rsid w:val="7810EAEC"/>
    <w:rsid w:val="783DD362"/>
    <w:rsid w:val="788643C8"/>
    <w:rsid w:val="790C95FE"/>
    <w:rsid w:val="79682FEC"/>
    <w:rsid w:val="798B7EAE"/>
    <w:rsid w:val="7A0A1D37"/>
    <w:rsid w:val="7A0EC879"/>
    <w:rsid w:val="7A1EFB28"/>
    <w:rsid w:val="7A3D665D"/>
    <w:rsid w:val="7AB38BBA"/>
    <w:rsid w:val="7AC4BFC8"/>
    <w:rsid w:val="7AD866BB"/>
    <w:rsid w:val="7ADEFE6A"/>
    <w:rsid w:val="7B79F78F"/>
    <w:rsid w:val="7B7FE8BC"/>
    <w:rsid w:val="7B9E418C"/>
    <w:rsid w:val="7C1394E5"/>
    <w:rsid w:val="7C2DC02A"/>
    <w:rsid w:val="7C48A2AA"/>
    <w:rsid w:val="7D2DFFDA"/>
    <w:rsid w:val="7DB0CD0C"/>
    <w:rsid w:val="7DDCFCCB"/>
    <w:rsid w:val="7DF322EC"/>
    <w:rsid w:val="7DF5D1E0"/>
    <w:rsid w:val="7E1C6891"/>
    <w:rsid w:val="7E7EA685"/>
    <w:rsid w:val="7E9072C0"/>
    <w:rsid w:val="7EE2CAD0"/>
    <w:rsid w:val="7EF8BE8E"/>
    <w:rsid w:val="7F3588BA"/>
    <w:rsid w:val="7F40D80C"/>
    <w:rsid w:val="7F7DA021"/>
    <w:rsid w:val="7FB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82177"/>
  <w15:chartTrackingRefBased/>
  <w15:docId w15:val="{66396CB4-6824-4F21-B856-95CFB827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B340ED7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A41B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4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28D"/>
  </w:style>
  <w:style w:type="paragraph" w:styleId="Rodap">
    <w:name w:val="footer"/>
    <w:basedOn w:val="Normal"/>
    <w:link w:val="RodapChar"/>
    <w:uiPriority w:val="99"/>
    <w:unhideWhenUsed/>
    <w:rsid w:val="00C4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1737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ARLISON GASPAR DE OLIVEIRA</dc:creator>
  <cp:keywords/>
  <dc:description/>
  <cp:lastModifiedBy>CAUA GABRIEL SANTOS BARROS</cp:lastModifiedBy>
  <cp:revision>4</cp:revision>
  <dcterms:created xsi:type="dcterms:W3CDTF">2025-05-22T15:50:00Z</dcterms:created>
  <dcterms:modified xsi:type="dcterms:W3CDTF">2025-05-28T02:03:00Z</dcterms:modified>
</cp:coreProperties>
</file>