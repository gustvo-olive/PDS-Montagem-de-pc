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w16du="http://schemas.microsoft.com/office/word/2023/wordml/word16du" mc:Ignorable="w14 w15 wp14 w16se w16cid w16 w16cex w16sdtdh w16sdtfl">
  <w:body>
    <w:p xmlns:wp14="http://schemas.microsoft.com/office/word/2010/wordml" w:rsidP="3B340ED7" wp14:paraId="1E207724" wp14:textId="6B962B4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</w:pPr>
      <w:r w:rsidRPr="3B340ED7" w:rsidR="7AB38B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 xml:space="preserve"> Entrevista com o </w:t>
      </w:r>
      <w:r w:rsidRPr="3B340ED7" w:rsidR="7AB38B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Product</w:t>
      </w:r>
      <w:r w:rsidRPr="3B340ED7" w:rsidR="7AB38B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 xml:space="preserve"> </w:t>
      </w:r>
      <w:r w:rsidRPr="3B340ED7" w:rsidR="7AB38B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Owner</w:t>
      </w:r>
      <w:r w:rsidRPr="3B340ED7" w:rsidR="7AB38BB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 xml:space="preserve"> (PO)</w:t>
      </w:r>
    </w:p>
    <w:p w:rsidR="3B340ED7" w:rsidP="3B340ED7" w:rsidRDefault="3B340ED7" w14:paraId="2A54B5E8" w14:textId="1633F89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noProof w:val="0"/>
          <w:sz w:val="36"/>
          <w:szCs w:val="36"/>
          <w:lang w:val="pt-BR"/>
        </w:rPr>
      </w:pPr>
    </w:p>
    <w:p w:rsidR="7AB38BBA" w:rsidP="3B340ED7" w:rsidRDefault="7AB38BBA" w14:paraId="2AC8D118" w14:textId="2661C857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3B340ED7" w:rsidR="7AB38BB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Projeto: Montador de PC Online </w:t>
      </w:r>
    </w:p>
    <w:p w:rsidR="7AB38BBA" w:rsidP="213E7328" w:rsidRDefault="7AB38BBA" w14:paraId="267198A7" w14:textId="01D6A75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53:43.271Z">
          <w:pPr>
            <w:pStyle w:val="Normal"/>
            <w:spacing w:before="0" w:beforeAutospacing="off" w:after="160" w:afterAutospacing="off"/>
          </w:pPr>
        </w:pPrChange>
      </w:pPr>
      <w:r w:rsidRPr="213E7328" w:rsidR="7AB38BB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Data: </w:t>
      </w:r>
      <w:ins w:author="GUSTAVO DE OLIVEIRA REGO MORAIS" w:date="2025-05-23T20:53:34.658Z" w:id="617244435">
        <w:r w:rsidRPr="213E7328" w:rsidR="75F3AED2">
          <w:rPr>
            <w:rFonts w:ascii="Aptos" w:hAnsi="Aptos" w:eastAsia="Aptos" w:cs="Aptos"/>
            <w:noProof w:val="0"/>
            <w:sz w:val="28"/>
            <w:szCs w:val="28"/>
            <w:lang w:val="pt-BR"/>
          </w:rPr>
          <w:t>23</w:t>
        </w:r>
      </w:ins>
      <w:del w:author="GUSTAVO DE OLIVEIRA REGO MORAIS" w:date="2025-05-23T20:53:33.393Z" w:id="1803612850">
        <w:r w:rsidRPr="213E7328" w:rsidDel="7AB38BBA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___</w:delText>
        </w:r>
      </w:del>
      <w:r w:rsidRPr="213E7328" w:rsidR="7AB38BB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/ </w:t>
      </w:r>
      <w:ins w:author="GUSTAVO DE OLIVEIRA REGO MORAIS" w:date="2025-05-23T20:53:38.662Z" w:id="237849686">
        <w:r w:rsidRPr="213E7328" w:rsidR="4BD74046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05 </w:t>
        </w:r>
      </w:ins>
      <w:del w:author="GUSTAVO DE OLIVEIRA REGO MORAIS" w:date="2025-05-23T20:53:37.303Z" w:id="1284754422">
        <w:r w:rsidRPr="213E7328" w:rsidDel="7AB38BBA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___</w:delText>
        </w:r>
      </w:del>
      <w:r w:rsidRPr="213E7328" w:rsidR="7AB38BB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/ </w:t>
      </w:r>
      <w:del w:author="GUSTAVO DE OLIVEIRA REGO MORAIS" w:date="2025-05-23T20:53:43.217Z" w:id="1125878457">
        <w:r w:rsidRPr="213E7328" w:rsidDel="7AB38BBA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 xml:space="preserve">_____ </w:delText>
        </w:r>
      </w:del>
      <w:ins w:author="GUSTAVO DE OLIVEIRA REGO MORAIS" w:date="2025-05-23T20:53:43.807Z" w:id="433338392">
        <w:r w:rsidRPr="213E7328" w:rsidR="30209841">
          <w:rPr>
            <w:rFonts w:ascii="Aptos" w:hAnsi="Aptos" w:eastAsia="Aptos" w:cs="Aptos"/>
            <w:noProof w:val="0"/>
            <w:sz w:val="28"/>
            <w:szCs w:val="28"/>
            <w:lang w:val="pt-BR"/>
          </w:rPr>
          <w:t>2025</w:t>
        </w:r>
      </w:ins>
    </w:p>
    <w:p w:rsidR="7AB38BBA" w:rsidP="3B340ED7" w:rsidRDefault="7AB38BBA" w14:paraId="47CF21F1" w14:textId="0362F7EA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213E7328" w:rsidR="7AB38BBA">
        <w:rPr>
          <w:rFonts w:ascii="Aptos" w:hAnsi="Aptos" w:eastAsia="Aptos" w:cs="Aptos"/>
          <w:noProof w:val="0"/>
          <w:sz w:val="28"/>
          <w:szCs w:val="28"/>
          <w:lang w:val="pt-BR"/>
        </w:rPr>
        <w:t>Entrevistador</w:t>
      </w:r>
      <w:ins w:author="GUSTAVO DE OLIVEIRA REGO MORAIS" w:date="2025-05-23T01:55:38.711Z" w:id="387615824">
        <w:r w:rsidRPr="213E7328" w:rsidR="7ADEFE6A">
          <w:rPr>
            <w:rFonts w:ascii="Aptos" w:hAnsi="Aptos" w:eastAsia="Aptos" w:cs="Aptos"/>
            <w:noProof w:val="0"/>
            <w:sz w:val="28"/>
            <w:szCs w:val="28"/>
            <w:lang w:val="pt-BR"/>
          </w:rPr>
          <w:t>es</w:t>
        </w:r>
      </w:ins>
      <w:r w:rsidRPr="213E7328" w:rsidR="7AB38BB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: </w:t>
      </w:r>
      <w:r w:rsidRPr="213E7328" w:rsidR="7AB38BB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ins w:author="GUSTAVO DE OLIVEIRA REGO MORAIS" w:date="2025-05-23T20:36:55.23Z" w:id="1700402608">
        <w:r w:rsidRPr="213E7328" w:rsidR="0E5DB589">
          <w:rPr>
            <w:rFonts w:ascii="Aptos" w:hAnsi="Aptos" w:eastAsia="Aptos" w:cs="Aptos"/>
            <w:noProof w:val="0"/>
            <w:sz w:val="28"/>
            <w:szCs w:val="28"/>
            <w:lang w:val="pt-BR"/>
          </w:rPr>
          <w:t>Caua</w:t>
        </w:r>
        <w:r w:rsidRPr="213E7328" w:rsidR="0E5DB589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Gabriel Santos Barros, Gustavo de Oliveira, Ítalo Francisco e </w:t>
        </w:r>
      </w:ins>
      <w:ins w:author="GUSTAVO DE OLIVEIRA REGO MORAIS" w:date="2025-05-23T20:37:11.879Z" w:id="1557622337">
        <w:r w:rsidRPr="213E7328" w:rsidR="0E5DB589">
          <w:rPr>
            <w:rFonts w:ascii="Aptos" w:hAnsi="Aptos" w:eastAsia="Aptos" w:cs="Aptos"/>
            <w:noProof w:val="0"/>
            <w:sz w:val="28"/>
            <w:szCs w:val="28"/>
            <w:lang w:val="pt-BR"/>
          </w:rPr>
          <w:t>João Pedro Miranda</w:t>
        </w:r>
      </w:ins>
    </w:p>
    <w:p w:rsidR="7AB38BBA" w:rsidP="3B340ED7" w:rsidRDefault="7AB38BBA" w14:paraId="4883429E" w14:textId="482C58CD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213E7328" w:rsidR="7AB38BBA">
        <w:rPr>
          <w:rFonts w:ascii="Aptos" w:hAnsi="Aptos" w:eastAsia="Aptos" w:cs="Aptos"/>
          <w:noProof w:val="0"/>
          <w:sz w:val="28"/>
          <w:szCs w:val="28"/>
          <w:lang w:val="pt-BR"/>
        </w:rPr>
        <w:t>Responsável (PO):</w:t>
      </w:r>
      <w:ins w:author="GUSTAVO DE OLIVEIRA REGO MORAIS" w:date="2025-05-23T20:45:28.732Z" w:id="777317197">
        <w:r w:rsidRPr="213E7328" w:rsidR="469DA982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</w:t>
        </w:r>
        <w:r w:rsidRPr="213E7328" w:rsidR="469DA982">
          <w:rPr>
            <w:rFonts w:ascii="Aptos" w:hAnsi="Aptos" w:eastAsia="Aptos" w:cs="Aptos"/>
            <w:noProof w:val="0"/>
            <w:sz w:val="28"/>
            <w:szCs w:val="28"/>
            <w:lang w:val="pt-BR"/>
          </w:rPr>
          <w:t>Arlison</w:t>
        </w:r>
        <w:r w:rsidRPr="213E7328" w:rsidR="469DA982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Gaspar de Oliveira</w:t>
        </w:r>
      </w:ins>
      <w:del w:author="GUSTAVO DE OLIVEIRA REGO MORAIS" w:date="2025-05-23T20:45:06.606Z" w:id="228617950">
        <w:r w:rsidRPr="213E7328" w:rsidDel="7AB38BBA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 xml:space="preserve"> _______________________</w:delText>
        </w:r>
      </w:del>
    </w:p>
    <w:p w:rsidR="3B340ED7" w:rsidP="213E7328" w:rsidRDefault="3B340ED7" w14:paraId="56CF6764" w14:textId="17B9B474">
      <w:pPr>
        <w:pStyle w:val="Normal"/>
        <w:jc w:val="both"/>
        <w:rPr>
          <w:b w:val="1"/>
          <w:bCs w:val="1"/>
          <w:sz w:val="28"/>
          <w:szCs w:val="28"/>
        </w:rPr>
        <w:pPrChange w:author="GUSTAVO DE OLIVEIRA REGO MORAIS" w:date="2025-05-23T20:44:53.437Z">
          <w:pPr>
            <w:pStyle w:val="Normal"/>
          </w:pPr>
        </w:pPrChange>
      </w:pPr>
    </w:p>
    <w:p w:rsidR="7AD866BB" w:rsidP="213E7328" w:rsidRDefault="7AD866BB" w14:paraId="0619E7AE" w14:textId="74649F9E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7Z">
          <w:pPr/>
        </w:pPrChange>
      </w:pPr>
      <w:r w:rsidRPr="213E7328" w:rsidR="7AD866BB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1. Contexto e Objetivo do Projeto </w:t>
      </w:r>
    </w:p>
    <w:p w:rsidR="7AD866BB" w:rsidP="213E7328" w:rsidRDefault="7AD866BB" w14:paraId="327AB188" w14:textId="61E0D7A8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7Z">
          <w:pPr/>
        </w:pPrChange>
      </w:pPr>
      <w:r w:rsidRPr="213E7328" w:rsidR="7AD866BB">
        <w:rPr>
          <w:rFonts w:ascii="Aptos" w:hAnsi="Aptos" w:eastAsia="Aptos" w:cs="Aptos"/>
          <w:noProof w:val="0"/>
          <w:sz w:val="28"/>
          <w:szCs w:val="28"/>
          <w:lang w:val="pt-BR"/>
        </w:rPr>
        <w:t>- Qual problema o projeto busca resolver?</w:t>
      </w:r>
    </w:p>
    <w:p w:rsidR="7AD866BB" w:rsidP="213E7328" w:rsidRDefault="7AD866BB" w14:paraId="4072EFE8" w14:textId="74F5A47A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7Z">
          <w:pPr>
            <w:ind w:firstLine="708"/>
          </w:pPr>
        </w:pPrChange>
      </w:pPr>
      <w:r w:rsidRPr="213E7328" w:rsidR="7AD866BB">
        <w:rPr>
          <w:rFonts w:ascii="Aptos" w:hAnsi="Aptos" w:eastAsia="Aptos" w:cs="Aptos"/>
          <w:noProof w:val="0"/>
          <w:sz w:val="28"/>
          <w:szCs w:val="28"/>
          <w:lang w:val="pt-BR"/>
        </w:rPr>
        <w:t>O projeto visa torna mais amigável a procura e escolha de peças para computadores pessoais e empresariais</w:t>
      </w:r>
      <w:r w:rsidRPr="213E7328" w:rsidR="5EF6EA8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de acordo com a necessidade informada pelo usuário e seu teto de gastos.</w:t>
      </w:r>
    </w:p>
    <w:p w:rsidR="7AD866BB" w:rsidP="213E7328" w:rsidRDefault="7AD866BB" w14:paraId="7DDC7C32" w14:textId="1FFC8CAC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8Z">
          <w:pPr/>
        </w:pPrChange>
      </w:pPr>
      <w:r w:rsidRPr="213E7328" w:rsidR="7AD866BB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- Quem é o público-alvo principal do site? </w:t>
      </w:r>
    </w:p>
    <w:p w:rsidR="315BC396" w:rsidP="213E7328" w:rsidRDefault="315BC396" w14:paraId="02C6B916" w14:textId="3A254C2E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8Z">
          <w:pPr>
            <w:ind w:firstLine="708"/>
          </w:pPr>
        </w:pPrChange>
      </w:pPr>
      <w:r w:rsidRPr="213E7328" w:rsidR="315BC396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São para pessoas que buscam montar seu </w:t>
      </w:r>
      <w:r w:rsidRPr="213E7328" w:rsidR="271C6B4C">
        <w:rPr>
          <w:rFonts w:ascii="Aptos" w:hAnsi="Aptos" w:eastAsia="Aptos" w:cs="Aptos"/>
          <w:noProof w:val="0"/>
          <w:sz w:val="28"/>
          <w:szCs w:val="28"/>
          <w:lang w:val="pt-BR"/>
        </w:rPr>
        <w:t>próprio</w:t>
      </w:r>
      <w:r w:rsidRPr="213E7328" w:rsidR="315BC396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computador de acordo com suas necessidades, interesses e capita</w:t>
      </w:r>
      <w:r w:rsidRPr="213E7328" w:rsidR="5B9D9BA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l </w:t>
      </w:r>
      <w:r w:rsidRPr="213E7328" w:rsidR="1FD49FE1">
        <w:rPr>
          <w:rFonts w:ascii="Aptos" w:hAnsi="Aptos" w:eastAsia="Aptos" w:cs="Aptos"/>
          <w:noProof w:val="0"/>
          <w:sz w:val="28"/>
          <w:szCs w:val="28"/>
          <w:lang w:val="pt-BR"/>
        </w:rPr>
        <w:t>disponível</w:t>
      </w:r>
      <w:r w:rsidRPr="213E7328" w:rsidR="5B9D9BA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r w:rsidRPr="213E7328" w:rsidR="01F111EB">
        <w:rPr>
          <w:rFonts w:ascii="Aptos" w:hAnsi="Aptos" w:eastAsia="Aptos" w:cs="Aptos"/>
          <w:noProof w:val="0"/>
          <w:sz w:val="28"/>
          <w:szCs w:val="28"/>
          <w:lang w:val="pt-BR"/>
        </w:rPr>
        <w:t>e</w:t>
      </w:r>
      <w:r w:rsidRPr="213E7328" w:rsidR="5B9D9BA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para empresas que planejam seu orçamento para compra dessas </w:t>
      </w:r>
      <w:r w:rsidRPr="213E7328" w:rsidR="0A17B38F">
        <w:rPr>
          <w:rFonts w:ascii="Aptos" w:hAnsi="Aptos" w:eastAsia="Aptos" w:cs="Aptos"/>
          <w:noProof w:val="0"/>
          <w:sz w:val="28"/>
          <w:szCs w:val="28"/>
          <w:lang w:val="pt-BR"/>
        </w:rPr>
        <w:t>máquinas</w:t>
      </w:r>
      <w:r w:rsidRPr="213E7328" w:rsidR="5B9D9BA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de forma eficaz</w:t>
      </w:r>
      <w:ins w:author="JOAO PEDRO MIRANDA SOUSA" w:date="2025-05-23T22:56:48.226Z" w:id="1880026438">
        <w:r w:rsidRPr="213E7328" w:rsidR="76196BA4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e </w:t>
        </w:r>
        <w:r w:rsidRPr="213E7328" w:rsidR="76196BA4">
          <w:rPr>
            <w:rFonts w:ascii="Aptos" w:hAnsi="Aptos" w:eastAsia="Aptos" w:cs="Aptos"/>
            <w:noProof w:val="0"/>
            <w:sz w:val="28"/>
            <w:szCs w:val="28"/>
            <w:lang w:val="pt-BR"/>
          </w:rPr>
          <w:t>custo-benefício</w:t>
        </w:r>
      </w:ins>
      <w:r w:rsidRPr="213E7328" w:rsidR="5B9D9BAF">
        <w:rPr>
          <w:rFonts w:ascii="Aptos" w:hAnsi="Aptos" w:eastAsia="Aptos" w:cs="Aptos"/>
          <w:noProof w:val="0"/>
          <w:sz w:val="28"/>
          <w:szCs w:val="28"/>
          <w:lang w:val="pt-BR"/>
        </w:rPr>
        <w:t>.</w:t>
      </w:r>
    </w:p>
    <w:p w:rsidR="7AD866BB" w:rsidP="213E7328" w:rsidRDefault="7AD866BB" w14:paraId="64468F39" w14:textId="55D967F5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8Z">
          <w:pPr/>
        </w:pPrChange>
      </w:pPr>
      <w:r w:rsidRPr="213E7328" w:rsidR="7AD866BB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- O que o usuário deve ser capaz de fazer com essa plataforma? </w:t>
      </w:r>
    </w:p>
    <w:p w:rsidR="6DB47C6D" w:rsidP="213E7328" w:rsidRDefault="6DB47C6D" w14:paraId="0BD34A76" w14:textId="71989292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8Z">
          <w:pPr>
            <w:ind w:firstLine="708"/>
          </w:pPr>
        </w:pPrChange>
      </w:pPr>
      <w:r w:rsidRPr="213E7328" w:rsidR="6DB47C6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Ele </w:t>
      </w:r>
      <w:r w:rsidRPr="213E7328" w:rsidR="7810EAEC">
        <w:rPr>
          <w:rFonts w:ascii="Aptos" w:hAnsi="Aptos" w:eastAsia="Aptos" w:cs="Aptos"/>
          <w:noProof w:val="0"/>
          <w:sz w:val="28"/>
          <w:szCs w:val="28"/>
          <w:lang w:val="pt-BR"/>
        </w:rPr>
        <w:t>será</w:t>
      </w:r>
      <w:r w:rsidRPr="213E7328" w:rsidR="6DB47C6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capaz de se </w:t>
      </w:r>
      <w:r w:rsidRPr="213E7328" w:rsidR="7DF322EC">
        <w:rPr>
          <w:rFonts w:ascii="Aptos" w:hAnsi="Aptos" w:eastAsia="Aptos" w:cs="Aptos"/>
          <w:noProof w:val="0"/>
          <w:sz w:val="28"/>
          <w:szCs w:val="28"/>
          <w:lang w:val="pt-BR"/>
        </w:rPr>
        <w:t>cadastra</w:t>
      </w:r>
      <w:ins w:author="JOAO PEDRO MIRANDA SOUSA" w:date="2025-05-23T22:56:58.798Z" w:id="2091776388">
        <w:r w:rsidRPr="213E7328" w:rsidR="7E9072C0">
          <w:rPr>
            <w:rFonts w:ascii="Aptos" w:hAnsi="Aptos" w:eastAsia="Aptos" w:cs="Aptos"/>
            <w:noProof w:val="0"/>
            <w:sz w:val="28"/>
            <w:szCs w:val="28"/>
            <w:lang w:val="pt-BR"/>
          </w:rPr>
          <w:t>r</w:t>
        </w:r>
      </w:ins>
      <w:r w:rsidRPr="213E7328" w:rsidR="6DB47C6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 poder</w:t>
      </w:r>
      <w:r w:rsidRPr="213E7328" w:rsidR="55BD667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informar seu gasto </w:t>
      </w:r>
      <w:r w:rsidRPr="213E7328" w:rsidR="507A2D41">
        <w:rPr>
          <w:rFonts w:ascii="Aptos" w:hAnsi="Aptos" w:eastAsia="Aptos" w:cs="Aptos"/>
          <w:noProof w:val="0"/>
          <w:sz w:val="28"/>
          <w:szCs w:val="28"/>
          <w:lang w:val="pt-BR"/>
        </w:rPr>
        <w:t>máximo</w:t>
      </w:r>
      <w:r w:rsidRPr="213E7328" w:rsidR="55BD667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 o que </w:t>
      </w:r>
      <w:r w:rsidRPr="213E7328" w:rsidR="15225AC3">
        <w:rPr>
          <w:rFonts w:ascii="Aptos" w:hAnsi="Aptos" w:eastAsia="Aptos" w:cs="Aptos"/>
          <w:noProof w:val="0"/>
          <w:sz w:val="28"/>
          <w:szCs w:val="28"/>
          <w:lang w:val="pt-BR"/>
        </w:rPr>
        <w:t>ele tem</w:t>
      </w:r>
      <w:r w:rsidRPr="213E7328" w:rsidR="55BD667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como objetivo para a </w:t>
      </w:r>
      <w:r w:rsidRPr="213E7328" w:rsidR="5DDABC9A">
        <w:rPr>
          <w:rFonts w:ascii="Aptos" w:hAnsi="Aptos" w:eastAsia="Aptos" w:cs="Aptos"/>
          <w:noProof w:val="0"/>
          <w:sz w:val="28"/>
          <w:szCs w:val="28"/>
          <w:lang w:val="pt-BR"/>
        </w:rPr>
        <w:t>máquina</w:t>
      </w:r>
      <w:r w:rsidRPr="213E7328" w:rsidR="55BD667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que quer montar, com</w:t>
      </w:r>
      <w:r w:rsidRPr="213E7328" w:rsidR="5D7CFA8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o </w:t>
      </w:r>
      <w:r w:rsidRPr="213E7328" w:rsidR="3FFDF43A">
        <w:rPr>
          <w:rFonts w:ascii="Aptos" w:hAnsi="Aptos" w:eastAsia="Aptos" w:cs="Aptos"/>
          <w:noProof w:val="0"/>
          <w:sz w:val="28"/>
          <w:szCs w:val="28"/>
          <w:lang w:val="pt-BR"/>
        </w:rPr>
        <w:t>também</w:t>
      </w:r>
      <w:r w:rsidRPr="213E7328" w:rsidR="5D7CFA8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empresas podem descrever a </w:t>
      </w:r>
      <w:r w:rsidRPr="213E7328" w:rsidR="48A1FCF1">
        <w:rPr>
          <w:rFonts w:ascii="Aptos" w:hAnsi="Aptos" w:eastAsia="Aptos" w:cs="Aptos"/>
          <w:noProof w:val="0"/>
          <w:sz w:val="28"/>
          <w:szCs w:val="28"/>
          <w:lang w:val="pt-BR"/>
        </w:rPr>
        <w:t>características</w:t>
      </w:r>
      <w:r w:rsidRPr="213E7328" w:rsidR="5D7CFA8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do local em que ficara a </w:t>
      </w:r>
      <w:r w:rsidRPr="213E7328" w:rsidR="6EA72DCA">
        <w:rPr>
          <w:rFonts w:ascii="Aptos" w:hAnsi="Aptos" w:eastAsia="Aptos" w:cs="Aptos"/>
          <w:noProof w:val="0"/>
          <w:sz w:val="28"/>
          <w:szCs w:val="28"/>
          <w:lang w:val="pt-BR"/>
        </w:rPr>
        <w:t>máquina</w:t>
      </w:r>
      <w:r w:rsidRPr="213E7328" w:rsidR="5D7CFA8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 as </w:t>
      </w:r>
      <w:r w:rsidRPr="213E7328" w:rsidR="1A3DF619">
        <w:rPr>
          <w:rFonts w:ascii="Aptos" w:hAnsi="Aptos" w:eastAsia="Aptos" w:cs="Aptos"/>
          <w:noProof w:val="0"/>
          <w:sz w:val="28"/>
          <w:szCs w:val="28"/>
          <w:lang w:val="pt-BR"/>
        </w:rPr>
        <w:t>condições</w:t>
      </w:r>
      <w:r w:rsidRPr="213E7328" w:rsidR="5D7CFA8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de clima</w:t>
      </w:r>
    </w:p>
    <w:p w:rsidR="7AD866BB" w:rsidP="213E7328" w:rsidRDefault="7AD866BB" w14:paraId="067D9C8D" w14:textId="4BEADC6B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8Z">
          <w:pPr/>
        </w:pPrChange>
      </w:pPr>
      <w:r w:rsidRPr="213E7328" w:rsidR="7AD866BB">
        <w:rPr>
          <w:rFonts w:ascii="Aptos" w:hAnsi="Aptos" w:eastAsia="Aptos" w:cs="Aptos"/>
          <w:noProof w:val="0"/>
          <w:sz w:val="28"/>
          <w:szCs w:val="28"/>
          <w:lang w:val="pt-BR"/>
        </w:rPr>
        <w:t>- Existe algum diferencial competitivo em relação a outros sites de montagem?</w:t>
      </w:r>
    </w:p>
    <w:p w:rsidR="4AA3482F" w:rsidP="213E7328" w:rsidRDefault="4AA3482F" w14:paraId="00CB89D0" w14:textId="7E26FD99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9Z">
          <w:pPr>
            <w:ind w:firstLine="708"/>
          </w:pPr>
        </w:pPrChange>
      </w:pPr>
      <w:r w:rsidRPr="213E7328" w:rsidR="4AA3482F">
        <w:rPr>
          <w:rFonts w:ascii="Aptos" w:hAnsi="Aptos" w:eastAsia="Aptos" w:cs="Aptos"/>
          <w:noProof w:val="0"/>
          <w:sz w:val="28"/>
          <w:szCs w:val="28"/>
          <w:lang w:val="pt-BR"/>
        </w:rPr>
        <w:t>Diferente de outras, terá suporte de uma IA para sugestões de peças de acordo com que o usuário quer com gasto disponível para ele</w:t>
      </w:r>
      <w:ins w:author="JOAO PEDRO MIRANDA SOUSA" w:date="2025-05-23T22:57:58.519Z" w:id="1729693702">
        <w:r w:rsidRPr="213E7328" w:rsidR="7DF5D1E0">
          <w:rPr>
            <w:rFonts w:ascii="Aptos" w:hAnsi="Aptos" w:eastAsia="Aptos" w:cs="Aptos"/>
            <w:noProof w:val="0"/>
            <w:sz w:val="28"/>
            <w:szCs w:val="28"/>
            <w:lang w:val="pt-BR"/>
          </w:rPr>
          <w:t>, levando em consideração</w:t>
        </w:r>
      </w:ins>
      <w:ins w:author="JOAO PEDRO MIRANDA SOUSA" w:date="2025-05-23T22:58:43.557Z" w:id="596418957">
        <w:r w:rsidRPr="213E7328" w:rsidR="7DF5D1E0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informações extras</w:t>
        </w:r>
        <w:r w:rsidRPr="213E7328" w:rsidR="634B1D36">
          <w:rPr>
            <w:rFonts w:ascii="Aptos" w:hAnsi="Aptos" w:eastAsia="Aptos" w:cs="Aptos"/>
            <w:noProof w:val="0"/>
            <w:sz w:val="28"/>
            <w:szCs w:val="28"/>
            <w:lang w:val="pt-BR"/>
          </w:rPr>
          <w:t>,</w:t>
        </w:r>
        <w:r w:rsidRPr="213E7328" w:rsidR="7DF5D1E0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como</w:t>
        </w:r>
        <w:r w:rsidRPr="213E7328" w:rsidR="4CA02E51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por exem</w:t>
        </w:r>
      </w:ins>
      <w:ins w:author="JOAO PEDRO MIRANDA SOUSA" w:date="2025-05-23T22:59:00.368Z" w:id="579283338">
        <w:r w:rsidRPr="213E7328" w:rsidR="4CA02E51">
          <w:rPr>
            <w:rFonts w:ascii="Aptos" w:hAnsi="Aptos" w:eastAsia="Aptos" w:cs="Aptos"/>
            <w:noProof w:val="0"/>
            <w:sz w:val="28"/>
            <w:szCs w:val="28"/>
            <w:lang w:val="pt-BR"/>
          </w:rPr>
          <w:t>plo</w:t>
        </w:r>
      </w:ins>
      <w:ins w:author="JOAO PEDRO MIRANDA SOUSA" w:date="2025-05-23T22:58:43.557Z" w:id="1175756670">
        <w:r w:rsidRPr="213E7328" w:rsidR="7DF5D1E0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o local/ambiente em que a máquina ficará</w:t>
        </w:r>
      </w:ins>
      <w:r w:rsidRPr="213E7328" w:rsidR="4AA3482F">
        <w:rPr>
          <w:rFonts w:ascii="Aptos" w:hAnsi="Aptos" w:eastAsia="Aptos" w:cs="Aptos"/>
          <w:noProof w:val="0"/>
          <w:sz w:val="28"/>
          <w:szCs w:val="28"/>
          <w:lang w:val="pt-BR"/>
        </w:rPr>
        <w:t>.</w:t>
      </w:r>
    </w:p>
    <w:p w:rsidR="3B340ED7" w:rsidP="213E7328" w:rsidRDefault="3B340ED7" w14:paraId="436DA07E" w14:textId="56FC92A8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9Z">
          <w:pPr/>
        </w:pPrChange>
      </w:pPr>
    </w:p>
    <w:p w:rsidR="32E6F66C" w:rsidP="213E7328" w:rsidRDefault="32E6F66C" w14:paraId="1A361AF8" w14:textId="5CC6D74F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9Z">
          <w:pPr/>
        </w:pPrChange>
      </w:pPr>
      <w:r w:rsidRPr="213E7328" w:rsidR="32E6F66C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2. Funcionalidades Desejadas </w:t>
      </w:r>
    </w:p>
    <w:p w:rsidR="32E6F66C" w:rsidP="213E7328" w:rsidRDefault="32E6F66C" w14:paraId="362EF7B9" w14:textId="32DC6582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9Z">
          <w:pPr/>
        </w:pPrChange>
      </w:pPr>
      <w:r w:rsidRPr="213E7328" w:rsidR="32E6F66C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- Quais funcionalidades são obrigatórias para a primeira versão? </w:t>
      </w:r>
    </w:p>
    <w:p w:rsidR="4EE6039D" w:rsidP="213E7328" w:rsidRDefault="4EE6039D" w14:paraId="2BF9CB25" w14:textId="1F1704B4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9Z">
          <w:pPr>
            <w:ind w:firstLine="708"/>
          </w:pPr>
        </w:pPrChange>
      </w:pPr>
      <w:r w:rsidRPr="213E7328" w:rsidR="4EE6039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Ser capaz de receber os </w:t>
      </w:r>
      <w:r w:rsidRPr="213E7328" w:rsidR="5C068F65">
        <w:rPr>
          <w:rFonts w:ascii="Aptos" w:hAnsi="Aptos" w:eastAsia="Aptos" w:cs="Aptos"/>
          <w:noProof w:val="0"/>
          <w:sz w:val="28"/>
          <w:szCs w:val="28"/>
          <w:lang w:val="pt-BR"/>
        </w:rPr>
        <w:t>requisitos</w:t>
      </w:r>
      <w:r w:rsidRPr="213E7328" w:rsidR="4EE6039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que o cliente </w:t>
      </w:r>
      <w:r w:rsidRPr="213E7328" w:rsidR="6933C2D7">
        <w:rPr>
          <w:rFonts w:ascii="Aptos" w:hAnsi="Aptos" w:eastAsia="Aptos" w:cs="Aptos"/>
          <w:noProof w:val="0"/>
          <w:sz w:val="28"/>
          <w:szCs w:val="28"/>
          <w:lang w:val="pt-BR"/>
        </w:rPr>
        <w:t>fornece</w:t>
      </w:r>
      <w:r w:rsidRPr="213E7328" w:rsidR="4EE6039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, como por </w:t>
      </w:r>
      <w:r w:rsidRPr="213E7328" w:rsidR="381AA8B8">
        <w:rPr>
          <w:rFonts w:ascii="Aptos" w:hAnsi="Aptos" w:eastAsia="Aptos" w:cs="Aptos"/>
          <w:noProof w:val="0"/>
          <w:sz w:val="28"/>
          <w:szCs w:val="28"/>
          <w:lang w:val="pt-BR"/>
        </w:rPr>
        <w:t>exemplo</w:t>
      </w:r>
      <w:r w:rsidRPr="213E7328" w:rsidR="4EE6039D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os </w:t>
      </w:r>
      <w:r w:rsidRPr="213E7328" w:rsidR="6CD8DEE5">
        <w:rPr>
          <w:rFonts w:ascii="Aptos" w:hAnsi="Aptos" w:eastAsia="Aptos" w:cs="Aptos"/>
          <w:noProof w:val="0"/>
          <w:sz w:val="28"/>
          <w:szCs w:val="28"/>
          <w:lang w:val="pt-BR"/>
        </w:rPr>
        <w:t>requisitos necessários</w:t>
      </w:r>
      <w:r w:rsidRPr="213E7328" w:rsidR="222A1EF9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para rodar um determinado software, configuração </w:t>
      </w:r>
      <w:r w:rsidRPr="213E7328" w:rsidR="63EF6352">
        <w:rPr>
          <w:rFonts w:ascii="Aptos" w:hAnsi="Aptos" w:eastAsia="Aptos" w:cs="Aptos"/>
          <w:noProof w:val="0"/>
          <w:sz w:val="28"/>
          <w:szCs w:val="28"/>
          <w:lang w:val="pt-BR"/>
        </w:rPr>
        <w:t>já</w:t>
      </w:r>
      <w:r w:rsidRPr="213E7328" w:rsidR="222A1EF9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planejada pelo cliente</w:t>
      </w:r>
      <w:r w:rsidRPr="213E7328" w:rsidR="47872998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, sugerir peças de acordo com ambiente informado no qual </w:t>
      </w:r>
      <w:r w:rsidRPr="213E7328" w:rsidR="1EBB3E36">
        <w:rPr>
          <w:rFonts w:ascii="Aptos" w:hAnsi="Aptos" w:eastAsia="Aptos" w:cs="Aptos"/>
          <w:noProof w:val="0"/>
          <w:sz w:val="28"/>
          <w:szCs w:val="28"/>
          <w:lang w:val="pt-BR"/>
        </w:rPr>
        <w:t>será</w:t>
      </w:r>
      <w:r w:rsidRPr="213E7328" w:rsidR="47872998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aplicado</w:t>
      </w:r>
      <w:r w:rsidRPr="213E7328" w:rsidR="3FD1FF8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. Ser capaz de fazer </w:t>
      </w:r>
      <w:r w:rsidRPr="213E7328" w:rsidR="488DFA9E">
        <w:rPr>
          <w:rFonts w:ascii="Aptos" w:hAnsi="Aptos" w:eastAsia="Aptos" w:cs="Aptos"/>
          <w:noProof w:val="0"/>
          <w:sz w:val="28"/>
          <w:szCs w:val="28"/>
          <w:lang w:val="pt-BR"/>
        </w:rPr>
        <w:t>sugestões</w:t>
      </w:r>
      <w:r w:rsidRPr="213E7328" w:rsidR="3FD1FF8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r w:rsidRPr="213E7328" w:rsidR="3FD1FF8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em </w:t>
      </w:r>
      <w:del w:author="JOAO PEDRO MIRANDA SOUSA" w:date="2025-05-23T23:00:31.249Z" w:id="1051842943">
        <w:r w:rsidRPr="213E7328" w:rsidDel="3FD1FF83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de</w:delText>
        </w:r>
        <w:r w:rsidRPr="213E7328" w:rsidDel="3FD1FF83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 xml:space="preserve"> </w:delText>
        </w:r>
      </w:del>
      <w:r w:rsidRPr="213E7328" w:rsidR="3FD1FF8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boa ou </w:t>
      </w:r>
      <w:r w:rsidRPr="213E7328" w:rsidR="595799A3">
        <w:rPr>
          <w:rFonts w:ascii="Aptos" w:hAnsi="Aptos" w:eastAsia="Aptos" w:cs="Aptos"/>
          <w:noProof w:val="0"/>
          <w:sz w:val="28"/>
          <w:szCs w:val="28"/>
          <w:lang w:val="pt-BR"/>
        </w:rPr>
        <w:t>péssima</w:t>
      </w:r>
      <w:r w:rsidRPr="213E7328" w:rsidR="3FD1FF8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compatibilidade entre as peças ou informar que o valor </w:t>
      </w:r>
      <w:ins w:author="JOAO PEDRO MIRANDA SOUSA" w:date="2025-05-23T23:01:03.811Z" w:id="1369020052">
        <w:r w:rsidRPr="213E7328" w:rsidR="36082352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a ser </w:t>
        </w:r>
      </w:ins>
      <w:del w:author="JOAO PEDRO MIRANDA SOUSA" w:date="2025-05-23T23:00:59.298Z" w:id="1282845075">
        <w:r w:rsidRPr="213E7328" w:rsidDel="3FD1FF83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 xml:space="preserve">de </w:delText>
        </w:r>
      </w:del>
      <w:r w:rsidRPr="213E7328" w:rsidR="3FD1FF8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gasto </w:t>
      </w:r>
      <w:ins w:author="JOAO PEDRO MIRANDA SOUSA" w:date="2025-05-23T23:01:11.987Z" w:id="849522451">
        <w:r w:rsidRPr="213E7328" w:rsidR="7F7DA021">
          <w:rPr>
            <w:rFonts w:ascii="Aptos" w:hAnsi="Aptos" w:eastAsia="Aptos" w:cs="Aptos"/>
            <w:noProof w:val="0"/>
            <w:sz w:val="28"/>
            <w:szCs w:val="28"/>
            <w:lang w:val="pt-BR"/>
          </w:rPr>
          <w:t>pré-</w:t>
        </w:r>
      </w:ins>
      <w:r w:rsidRPr="213E7328" w:rsidR="3FD1FF83">
        <w:rPr>
          <w:rFonts w:ascii="Aptos" w:hAnsi="Aptos" w:eastAsia="Aptos" w:cs="Aptos"/>
          <w:noProof w:val="0"/>
          <w:sz w:val="28"/>
          <w:szCs w:val="28"/>
          <w:lang w:val="pt-BR"/>
        </w:rPr>
        <w:t>estabelecido é insufici</w:t>
      </w:r>
      <w:r w:rsidRPr="213E7328" w:rsidR="011E187A">
        <w:rPr>
          <w:rFonts w:ascii="Aptos" w:hAnsi="Aptos" w:eastAsia="Aptos" w:cs="Aptos"/>
          <w:noProof w:val="0"/>
          <w:sz w:val="28"/>
          <w:szCs w:val="28"/>
          <w:lang w:val="pt-BR"/>
        </w:rPr>
        <w:t>ente para atender as necessidades</w:t>
      </w:r>
      <w:ins w:author="GUSTAVO DE OLIVEIRA REGO MORAIS" w:date="2025-05-23T20:35:05.862Z" w:id="14300376">
        <w:r w:rsidRPr="213E7328" w:rsidR="25EBFAD1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  <w:ins w:author="ARLISON GASPAR DE OLIVEIRA" w:date="2025-05-24T17:23:42.79Z" w:id="612557209">
        <w:r w:rsidRPr="213E7328" w:rsidR="162075BE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As necessidades e interesses serão coletadas através de chat </w:t>
        </w:r>
        <w:r w:rsidRPr="213E7328" w:rsidR="162075BE">
          <w:rPr>
            <w:rFonts w:ascii="Aptos" w:hAnsi="Aptos" w:eastAsia="Aptos" w:cs="Aptos"/>
            <w:noProof w:val="0"/>
            <w:sz w:val="28"/>
            <w:szCs w:val="28"/>
            <w:lang w:val="pt-BR"/>
          </w:rPr>
          <w:t>bot</w:t>
        </w:r>
      </w:ins>
      <w:ins w:author="ARLISON GASPAR DE OLIVEIRA" w:date="2025-05-24T17:24:04.987Z" w:id="1525090874">
        <w:r w:rsidRPr="213E7328" w:rsidR="162075BE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</w:p>
    <w:p w:rsidR="32E6F66C" w:rsidP="213E7328" w:rsidRDefault="32E6F66C" w14:paraId="2A825B27" w14:textId="11F1E7D3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39Z">
          <w:pPr/>
        </w:pPrChange>
      </w:pPr>
      <w:r w:rsidRPr="213E7328" w:rsidR="32E6F66C">
        <w:rPr>
          <w:rFonts w:ascii="Aptos" w:hAnsi="Aptos" w:eastAsia="Aptos" w:cs="Aptos"/>
          <w:noProof w:val="0"/>
          <w:sz w:val="28"/>
          <w:szCs w:val="28"/>
          <w:lang w:val="pt-BR"/>
        </w:rPr>
        <w:t>- O usuário poderá escolher peças manualmente ou só via recomendação automática?</w:t>
      </w:r>
    </w:p>
    <w:p w:rsidR="1725B537" w:rsidP="213E7328" w:rsidRDefault="1725B537" w14:paraId="56FC5BFC" w14:textId="1944E7E1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Z">
          <w:pPr>
            <w:ind w:firstLine="708"/>
          </w:pPr>
        </w:pPrChange>
      </w:pPr>
      <w:r w:rsidRPr="213E7328" w:rsidR="1725B537">
        <w:rPr>
          <w:rFonts w:ascii="Aptos" w:hAnsi="Aptos" w:eastAsia="Aptos" w:cs="Aptos"/>
          <w:noProof w:val="0"/>
          <w:sz w:val="28"/>
          <w:szCs w:val="28"/>
          <w:lang w:val="pt-BR"/>
        </w:rPr>
        <w:t>Será tanto manual quanto automático</w:t>
      </w:r>
      <w:ins w:author="GUSTAVO DE OLIVEIRA REGO MORAIS" w:date="2025-05-23T20:35:03.306Z" w:id="2133139537">
        <w:r w:rsidRPr="213E7328" w:rsidR="4F229C65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  <w:r w:rsidRPr="213E7328" w:rsidR="1725B537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</w:p>
    <w:p w:rsidR="32E6F66C" w:rsidP="213E7328" w:rsidRDefault="32E6F66C" w14:paraId="23ADDC5C" w14:textId="60773E91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Z">
          <w:pPr/>
        </w:pPrChange>
      </w:pPr>
      <w:r w:rsidRPr="213E7328" w:rsidR="32E6F66C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- Haverá necessidade de salvar, exportar ou compartilhar a build? </w:t>
      </w:r>
    </w:p>
    <w:p w:rsidR="4B053ADA" w:rsidP="213E7328" w:rsidRDefault="4B053ADA" w14:paraId="65A14244" w14:textId="600D0090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Z">
          <w:pPr>
            <w:ind w:firstLine="708"/>
          </w:pPr>
        </w:pPrChange>
      </w:pPr>
      <w:r w:rsidRPr="213E7328" w:rsidR="4B053AD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Sim, </w:t>
      </w:r>
      <w:r w:rsidRPr="213E7328" w:rsidR="482C7C26">
        <w:rPr>
          <w:rFonts w:ascii="Aptos" w:hAnsi="Aptos" w:eastAsia="Aptos" w:cs="Aptos"/>
          <w:noProof w:val="0"/>
          <w:sz w:val="28"/>
          <w:szCs w:val="28"/>
          <w:lang w:val="pt-BR"/>
        </w:rPr>
        <w:t>terá</w:t>
      </w:r>
      <w:r w:rsidRPr="213E7328" w:rsidR="4B053AD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a possibilidade de salvar em seu perfil cadastrado e exportar para um </w:t>
      </w:r>
      <w:r w:rsidRPr="213E7328" w:rsidR="67204FFC">
        <w:rPr>
          <w:rFonts w:ascii="Aptos" w:hAnsi="Aptos" w:eastAsia="Aptos" w:cs="Aptos"/>
          <w:noProof w:val="0"/>
          <w:sz w:val="28"/>
          <w:szCs w:val="28"/>
          <w:lang w:val="pt-BR"/>
        </w:rPr>
        <w:t>arquivo,</w:t>
      </w:r>
      <w:r w:rsidRPr="213E7328" w:rsidR="4B053AD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mas não compartilhar</w:t>
      </w:r>
      <w:ins w:author="GUSTAVO DE OLIVEIRA REGO MORAIS" w:date="2025-05-23T21:03:45.711Z" w:id="723695109">
        <w:r w:rsidRPr="213E7328" w:rsidR="45C05D66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</w:p>
    <w:p w:rsidR="32E6F66C" w:rsidP="213E7328" w:rsidRDefault="32E6F66C" w14:paraId="7672E20E" w14:textId="09579903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Z">
          <w:pPr/>
        </w:pPrChange>
      </w:pPr>
      <w:r w:rsidRPr="213E7328" w:rsidR="32E6F66C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- O sistema deve oferecer links de compra para os produtos? </w:t>
      </w:r>
    </w:p>
    <w:p w:rsidR="28738C84" w:rsidP="213E7328" w:rsidRDefault="28738C84" w14:paraId="7E6B0FD0" w14:textId="14430591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Z">
          <w:pPr>
            <w:ind w:firstLine="708"/>
          </w:pPr>
        </w:pPrChange>
      </w:pPr>
      <w:r w:rsidRPr="213E7328" w:rsidR="28738C8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Sim, </w:t>
      </w:r>
      <w:del w:author="GUSTAVO DE OLIVEIRA REGO MORAIS" w:date="2025-05-23T20:44:14.785Z" w:id="1407842637">
        <w:r w:rsidRPr="213E7328" w:rsidDel="28738C84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ira</w:delText>
        </w:r>
      </w:del>
      <w:ins w:author="GUSTAVO DE OLIVEIRA REGO MORAIS" w:date="2025-05-23T20:44:14.785Z" w:id="1140129437">
        <w:r w:rsidRPr="213E7328" w:rsidR="412C7361">
          <w:rPr>
            <w:rFonts w:ascii="Aptos" w:hAnsi="Aptos" w:eastAsia="Aptos" w:cs="Aptos"/>
            <w:noProof w:val="0"/>
            <w:sz w:val="28"/>
            <w:szCs w:val="28"/>
            <w:lang w:val="pt-BR"/>
          </w:rPr>
          <w:t>irá</w:t>
        </w:r>
      </w:ins>
      <w:r w:rsidRPr="213E7328" w:rsidR="28738C8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del w:author="ARLISON GASPAR DE OLIVEIRA" w:date="2025-05-22T17:12:56.009Z" w:id="360197635">
        <w:r w:rsidRPr="213E7328" w:rsidDel="28738C84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fonecer</w:delText>
        </w:r>
      </w:del>
      <w:ins w:author="ARLISON GASPAR DE OLIVEIRA" w:date="2025-05-22T17:12:56.009Z" w:id="1894374732">
        <w:r w:rsidRPr="213E7328" w:rsidR="790C95FE">
          <w:rPr>
            <w:rFonts w:ascii="Aptos" w:hAnsi="Aptos" w:eastAsia="Aptos" w:cs="Aptos"/>
            <w:noProof w:val="0"/>
            <w:sz w:val="28"/>
            <w:szCs w:val="28"/>
            <w:lang w:val="pt-BR"/>
          </w:rPr>
          <w:t>f</w:t>
        </w:r>
        <w:r w:rsidRPr="213E7328" w:rsidR="790C95FE">
          <w:rPr>
            <w:rFonts w:ascii="Aptos" w:hAnsi="Aptos" w:eastAsia="Aptos" w:cs="Aptos"/>
            <w:noProof w:val="0"/>
            <w:sz w:val="28"/>
            <w:szCs w:val="28"/>
            <w:lang w:val="pt-BR"/>
          </w:rPr>
          <w:t>ornecer</w:t>
        </w:r>
      </w:ins>
      <w:r w:rsidRPr="213E7328" w:rsidR="28738C8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os links com preços baixos ou em promoção nas plataformas de compra especializada.</w:t>
      </w:r>
    </w:p>
    <w:p w:rsidR="32E6F66C" w:rsidP="213E7328" w:rsidRDefault="32E6F66C" w14:paraId="4A63D056" w14:textId="7E34326D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Z">
          <w:pPr/>
        </w:pPrChange>
      </w:pPr>
      <w:r w:rsidRPr="213E7328" w:rsidR="32E6F66C">
        <w:rPr>
          <w:rFonts w:ascii="Aptos" w:hAnsi="Aptos" w:eastAsia="Aptos" w:cs="Aptos"/>
          <w:noProof w:val="0"/>
          <w:sz w:val="28"/>
          <w:szCs w:val="28"/>
          <w:lang w:val="pt-BR"/>
        </w:rPr>
        <w:t>- Deseja que o usuário tenha login/cadastro?</w:t>
      </w:r>
    </w:p>
    <w:p w:rsidR="4ED5B91F" w:rsidP="213E7328" w:rsidRDefault="4ED5B91F" w14:paraId="60E7C5EC" w14:textId="6C6E412B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Z">
          <w:pPr>
            <w:ind w:firstLine="708"/>
          </w:pPr>
        </w:pPrChange>
      </w:pPr>
      <w:r w:rsidRPr="213E7328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Sim, </w:t>
      </w:r>
      <w:del w:author="ITALO FRANCISCO ALMEIDA DE OLIVEIRA" w:date="2025-05-23T18:22:35.293Z" w:id="2056057433">
        <w:r w:rsidRPr="213E7328" w:rsidDel="4ED5B91F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havera</w:delText>
        </w:r>
      </w:del>
      <w:ins w:author="ITALO FRANCISCO ALMEIDA DE OLIVEIRA" w:date="2025-05-23T18:22:35.294Z" w:id="1841575632">
        <w:r w:rsidRPr="213E7328" w:rsidR="34C94A55">
          <w:rPr>
            <w:rFonts w:ascii="Aptos" w:hAnsi="Aptos" w:eastAsia="Aptos" w:cs="Aptos"/>
            <w:noProof w:val="0"/>
            <w:sz w:val="28"/>
            <w:szCs w:val="28"/>
            <w:lang w:val="pt-BR"/>
          </w:rPr>
          <w:t>haverá</w:t>
        </w:r>
      </w:ins>
      <w:r w:rsidRPr="213E7328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del w:author="ARLISON GASPAR DE OLIVEIRA" w:date="2025-05-22T17:12:59.615Z" w:id="1206545544">
        <w:r w:rsidRPr="213E7328" w:rsidDel="4ED5B91F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nessecidade</w:delText>
        </w:r>
      </w:del>
      <w:ins w:author="ARLISON GASPAR DE OLIVEIRA" w:date="2025-05-22T17:12:59.616Z" w:id="1649301319">
        <w:r w:rsidRPr="213E7328" w:rsidR="224E50A0">
          <w:rPr>
            <w:rFonts w:ascii="Aptos" w:hAnsi="Aptos" w:eastAsia="Aptos" w:cs="Aptos"/>
            <w:noProof w:val="0"/>
            <w:sz w:val="28"/>
            <w:szCs w:val="28"/>
            <w:lang w:val="pt-BR"/>
          </w:rPr>
          <w:t>necessidade</w:t>
        </w:r>
      </w:ins>
      <w:r w:rsidRPr="213E7328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para s</w:t>
      </w:r>
      <w:r w:rsidRPr="213E7328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alvar </w:t>
      </w:r>
      <w:ins w:author="GUSTAVO DE OLIVEIRA REGO MORAIS" w:date="2025-05-23T21:04:04.654Z" w:id="1693564178">
        <w:r w:rsidRPr="213E7328" w:rsidR="773F6190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as </w:t>
        </w:r>
      </w:ins>
      <w:r w:rsidRPr="213E7328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>m</w:t>
      </w:r>
      <w:ins w:author="GUSTAVO DE OLIVEIRA REGO MORAIS" w:date="2025-05-23T21:04:06.639Z" w:id="30607984">
        <w:r w:rsidRPr="213E7328" w:rsidR="6B56C91B">
          <w:rPr>
            <w:rFonts w:ascii="Aptos" w:hAnsi="Aptos" w:eastAsia="Aptos" w:cs="Aptos"/>
            <w:noProof w:val="0"/>
            <w:sz w:val="28"/>
            <w:szCs w:val="28"/>
            <w:lang w:val="pt-BR"/>
          </w:rPr>
          <w:t>o</w:t>
        </w:r>
      </w:ins>
      <w:del w:author="GUSTAVO DE OLIVEIRA REGO MORAIS" w:date="2025-05-23T21:04:06.343Z" w:id="212288833">
        <w:r w:rsidRPr="213E7328" w:rsidDel="4ED5B91F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a</w:delText>
        </w:r>
      </w:del>
      <w:r w:rsidRPr="213E7328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>n</w:t>
      </w:r>
      <w:r w:rsidRPr="213E7328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>tage</w:t>
      </w:r>
      <w:r w:rsidRPr="213E7328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>ns</w:t>
      </w:r>
      <w:r w:rsidRPr="213E7328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do </w:t>
      </w:r>
      <w:del w:author="ITALO FRANCISCO ALMEIDA DE OLIVEIRA" w:date="2025-05-23T18:23:17.201Z" w:id="1472362162">
        <w:r w:rsidRPr="213E7328" w:rsidDel="4ED5B91F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u</w:delText>
        </w:r>
        <w:r w:rsidRPr="213E7328" w:rsidDel="4ED5B91F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suario</w:delText>
        </w:r>
      </w:del>
      <w:ins w:author="ITALO FRANCISCO ALMEIDA DE OLIVEIRA" w:date="2025-05-23T18:23:17.201Z" w:id="1131501465">
        <w:r w:rsidRPr="213E7328" w:rsidR="0BA74114">
          <w:rPr>
            <w:rFonts w:ascii="Aptos" w:hAnsi="Aptos" w:eastAsia="Aptos" w:cs="Aptos"/>
            <w:noProof w:val="0"/>
            <w:sz w:val="28"/>
            <w:szCs w:val="28"/>
            <w:lang w:val="pt-BR"/>
          </w:rPr>
          <w:t>usuário</w:t>
        </w:r>
      </w:ins>
      <w:r w:rsidRPr="213E7328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 gerar in</w:t>
      </w:r>
      <w:r w:rsidRPr="213E7328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>formações</w:t>
      </w:r>
      <w:r w:rsidRPr="213E7328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de </w:t>
      </w:r>
      <w:del w:author="ITALO FRANCISCO ALMEIDA DE OLIVEIRA" w:date="2025-05-23T18:23:34.959Z" w:id="383871379">
        <w:r w:rsidRPr="213E7328" w:rsidDel="4ED5B91F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pr</w:delText>
        </w:r>
        <w:r w:rsidRPr="213E7328" w:rsidDel="4ED5B91F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omoço</w:delText>
        </w:r>
        <w:r w:rsidRPr="213E7328" w:rsidDel="4ED5B91F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es</w:delText>
        </w:r>
      </w:del>
      <w:ins w:author="ITALO FRANCISCO ALMEIDA DE OLIVEIRA" w:date="2025-05-23T18:23:34.959Z" w:id="247315667">
        <w:r w:rsidRPr="213E7328" w:rsidR="655ED3DE">
          <w:rPr>
            <w:rFonts w:ascii="Aptos" w:hAnsi="Aptos" w:eastAsia="Aptos" w:cs="Aptos"/>
            <w:noProof w:val="0"/>
            <w:sz w:val="28"/>
            <w:szCs w:val="28"/>
            <w:lang w:val="pt-BR"/>
          </w:rPr>
          <w:t>promoções</w:t>
        </w:r>
      </w:ins>
      <w:r w:rsidRPr="213E7328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pelo </w:t>
      </w:r>
      <w:del w:author="ITALO FRANCISCO ALMEIDA DE OLIVEIRA" w:date="2025-05-23T18:23:39.928Z" w:id="724460089">
        <w:r w:rsidRPr="213E7328" w:rsidDel="4ED5B91F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email</w:delText>
        </w:r>
      </w:del>
      <w:ins w:author="ITALO FRANCISCO ALMEIDA DE OLIVEIRA" w:date="2025-05-23T18:23:39.928Z" w:id="808310451">
        <w:r w:rsidRPr="213E7328" w:rsidR="390A8976">
          <w:rPr>
            <w:rFonts w:ascii="Aptos" w:hAnsi="Aptos" w:eastAsia="Aptos" w:cs="Aptos"/>
            <w:noProof w:val="0"/>
            <w:sz w:val="28"/>
            <w:szCs w:val="28"/>
            <w:lang w:val="pt-BR"/>
          </w:rPr>
          <w:t>e</w:t>
        </w:r>
        <w:r w:rsidRPr="213E7328" w:rsidR="390A8976">
          <w:rPr>
            <w:rFonts w:ascii="Aptos" w:hAnsi="Aptos" w:eastAsia="Aptos" w:cs="Aptos"/>
            <w:noProof w:val="0"/>
            <w:sz w:val="28"/>
            <w:szCs w:val="28"/>
            <w:lang w:val="pt-BR"/>
          </w:rPr>
          <w:t>-mail</w:t>
        </w:r>
      </w:ins>
      <w:r w:rsidRPr="213E7328" w:rsidR="4ED5B91F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ou contato fornecido no cadastro</w:t>
      </w:r>
      <w:ins w:author="GUSTAVO DE OLIVEIRA REGO MORAIS" w:date="2025-05-23T20:35:37.155Z" w:id="677197036">
        <w:r w:rsidRPr="213E7328" w:rsidR="4F9CD814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</w:p>
    <w:p w:rsidR="3B340ED7" w:rsidP="213E7328" w:rsidRDefault="3B340ED7" w14:paraId="548E444B" w14:textId="19B783FD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1Z">
          <w:pPr/>
        </w:pPrChange>
      </w:pPr>
    </w:p>
    <w:p w:rsidR="68EB66C5" w:rsidP="213E7328" w:rsidRDefault="68EB66C5" w14:paraId="5900DC96" w14:textId="52D2EB99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1Z">
          <w:pPr/>
        </w:pPrChange>
      </w:pPr>
      <w:r w:rsidRPr="213E73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3. Regras de Negócio </w:t>
      </w:r>
    </w:p>
    <w:p w:rsidR="68EB66C5" w:rsidP="213E7328" w:rsidRDefault="68EB66C5" w14:paraId="15224021" w14:textId="50788D1C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1Z">
          <w:pPr/>
        </w:pPrChange>
      </w:pPr>
      <w:r w:rsidRPr="213E73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- Como o orçamento será distribuído entre os componentes? </w:t>
      </w:r>
    </w:p>
    <w:p w:rsidR="68EB66C5" w:rsidP="213E7328" w:rsidRDefault="68EB66C5" w14:paraId="6623011A" w14:textId="40F99408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1Z">
          <w:pPr>
            <w:ind w:firstLine="708"/>
          </w:pPr>
        </w:pPrChange>
      </w:pPr>
      <w:r w:rsidRPr="213E73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Os maiores gastos serão focados nas peças mais necessárias e </w:t>
      </w:r>
      <w:ins w:author="GUSTAVO DE OLIVEIRA REGO MORAIS" w:date="2025-05-23T20:44:06.739Z" w:id="1746565100">
        <w:r w:rsidRPr="213E7328" w:rsidR="6DD5EE4D">
          <w:rPr>
            <w:rFonts w:ascii="Aptos" w:hAnsi="Aptos" w:eastAsia="Aptos" w:cs="Aptos"/>
            <w:noProof w:val="0"/>
            <w:sz w:val="28"/>
            <w:szCs w:val="28"/>
            <w:lang w:val="pt-BR"/>
          </w:rPr>
          <w:t>enssenciais</w:t>
        </w:r>
      </w:ins>
      <w:del w:author="GUSTAVO DE OLIVEIRA REGO MORAIS" w:date="2025-05-23T20:44:01.534Z" w:id="29485486">
        <w:r w:rsidRPr="213E7328" w:rsidDel="68EB66C5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ensessiais</w:delText>
        </w:r>
      </w:del>
      <w:r w:rsidRPr="213E73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de acordo com a necessidade do usuário</w:t>
      </w:r>
      <w:ins w:author="GUSTAVO DE OLIVEIRA REGO MORAIS" w:date="2025-05-23T20:35:33.875Z" w:id="496110161">
        <w:r w:rsidRPr="213E7328" w:rsidR="2B6AAD90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</w:p>
    <w:p w:rsidR="68EB66C5" w:rsidP="213E7328" w:rsidRDefault="68EB66C5" w14:paraId="64DE8E75" w14:textId="5CAFD698">
      <w:pPr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53.441Z">
          <w:pPr/>
        </w:pPrChange>
      </w:pPr>
      <w:r w:rsidRPr="213E73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- Quais critérios o sistema deve priorizar: desempenho, custo-benefício ou compatibilidade? </w:t>
      </w:r>
    </w:p>
    <w:p w:rsidR="68EB66C5" w:rsidP="213E7328" w:rsidRDefault="68EB66C5" w14:paraId="4B9B16C4" w14:textId="7A32E884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23.863Z">
          <w:pPr/>
        </w:pPrChange>
      </w:pPr>
      <w:r w:rsidRPr="213E73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O sistema </w:t>
      </w:r>
      <w:r w:rsidRPr="213E73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ir</w:t>
      </w:r>
      <w:ins w:author="GUSTAVO DE OLIVEIRA REGO MORAIS" w:date="2025-05-23T01:55:05.192Z" w:id="1355378006">
        <w:r w:rsidRPr="213E7328" w:rsidR="2315FCBC">
          <w:rPr>
            <w:rFonts w:ascii="Aptos" w:hAnsi="Aptos" w:eastAsia="Aptos" w:cs="Aptos"/>
            <w:noProof w:val="0"/>
            <w:sz w:val="28"/>
            <w:szCs w:val="28"/>
            <w:lang w:val="pt-BR"/>
          </w:rPr>
          <w:t>á</w:t>
        </w:r>
      </w:ins>
      <w:ins w:author="GUSTAVO DE OLIVEIRA REGO MORAIS" w:date="2025-05-23T20:30:03.777Z" w:id="661355143">
        <w:r w:rsidRPr="213E7328" w:rsidR="5DC7826E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</w:t>
        </w:r>
      </w:ins>
      <w:del w:author="GUSTAVO DE OLIVEIRA REGO MORAIS" w:date="2025-05-23T01:55:03.854Z" w:id="238875399">
        <w:r w:rsidRPr="213E7328" w:rsidDel="68EB66C5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a</w:delText>
        </w:r>
        <w:r w:rsidRPr="213E7328" w:rsidDel="68EB66C5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 xml:space="preserve"> </w:delText>
        </w:r>
      </w:del>
      <w:r w:rsidRPr="213E73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fornecer peças com alta compatib</w:t>
      </w:r>
      <w:r w:rsidRPr="213E73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il</w:t>
      </w:r>
      <w:r w:rsidRPr="213E73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idade</w:t>
      </w:r>
      <w:ins w:author="JOAO PEDRO MIRANDA SOUSA" w:date="2025-05-23T23:07:17.955Z" w:id="1021260488">
        <w:r w:rsidRPr="213E7328" w:rsidR="661F8906">
          <w:rPr>
            <w:rFonts w:ascii="Aptos" w:hAnsi="Aptos" w:eastAsia="Aptos" w:cs="Aptos"/>
            <w:noProof w:val="0"/>
            <w:sz w:val="28"/>
            <w:szCs w:val="28"/>
            <w:lang w:val="pt-BR"/>
          </w:rPr>
          <w:t>,</w:t>
        </w:r>
      </w:ins>
      <w:r w:rsidRPr="213E73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r w:rsidRPr="213E73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por</w:t>
      </w:r>
      <w:ins w:author="GUSTAVO DE OLIVEIRA REGO MORAIS" w:date="2025-05-23T01:55:19.32Z" w:id="907191488">
        <w:r w:rsidRPr="213E7328" w:rsidR="66BDAFE4">
          <w:rPr>
            <w:rFonts w:ascii="Aptos" w:hAnsi="Aptos" w:eastAsia="Aptos" w:cs="Aptos"/>
            <w:noProof w:val="0"/>
            <w:sz w:val="28"/>
            <w:szCs w:val="28"/>
            <w:lang w:val="pt-BR"/>
          </w:rPr>
          <w:t>é</w:t>
        </w:r>
      </w:ins>
      <w:del w:author="GUSTAVO DE OLIVEIRA REGO MORAIS" w:date="2025-05-23T01:55:18.928Z" w:id="2075221265">
        <w:r w:rsidRPr="213E7328" w:rsidDel="68EB66C5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e</w:delText>
        </w:r>
      </w:del>
      <w:r w:rsidRPr="213E73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m</w:t>
      </w:r>
      <w:ins w:author="GUSTAVO DE OLIVEIRA REGO MORAIS" w:date="2025-05-23T20:35:20.87Z" w:id="2039743352">
        <w:r w:rsidRPr="213E7328" w:rsidR="6FE0D051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</w:t>
        </w:r>
      </w:ins>
      <w:del w:author="GUSTAVO DE OLIVEIRA REGO MORAIS" w:date="2025-05-23T20:35:20.453Z" w:id="2105189928">
        <w:r w:rsidRPr="213E7328" w:rsidDel="68EB66C5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 xml:space="preserve"> </w:delText>
        </w:r>
      </w:del>
      <w:r w:rsidRPr="213E73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desempenho e custo </w:t>
      </w:r>
      <w:r w:rsidRPr="213E73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benef</w:t>
      </w:r>
      <w:ins w:author="GUSTAVO DE OLIVEIRA REGO MORAIS" w:date="2025-05-23T01:55:12.265Z" w:id="1062314049">
        <w:r w:rsidRPr="213E7328" w:rsidR="1B07C290">
          <w:rPr>
            <w:rFonts w:ascii="Aptos" w:hAnsi="Aptos" w:eastAsia="Aptos" w:cs="Aptos"/>
            <w:noProof w:val="0"/>
            <w:sz w:val="28"/>
            <w:szCs w:val="28"/>
            <w:lang w:val="pt-BR"/>
          </w:rPr>
          <w:t>í</w:t>
        </w:r>
      </w:ins>
      <w:del w:author="GUSTAVO DE OLIVEIRA REGO MORAIS" w:date="2025-05-23T01:55:11.528Z" w:id="1255753110">
        <w:r w:rsidRPr="213E7328" w:rsidDel="68EB66C5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i</w:delText>
        </w:r>
      </w:del>
      <w:r w:rsidRPr="213E73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cio</w:t>
      </w:r>
      <w:r w:rsidRPr="213E73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del w:author="ITALO FRANCISCO ALMEIDA DE OLIVEIRA" w:date="2025-05-23T18:22:04.637Z" w:id="1123638724">
        <w:r w:rsidRPr="213E7328" w:rsidDel="68EB66C5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sera</w:delText>
        </w:r>
      </w:del>
      <w:ins w:author="ITALO FRANCISCO ALMEIDA DE OLIVEIRA" w:date="2025-05-23T18:22:04.638Z" w:id="2099730009">
        <w:r w:rsidRPr="213E7328" w:rsidR="1815B163">
          <w:rPr>
            <w:rFonts w:ascii="Aptos" w:hAnsi="Aptos" w:eastAsia="Aptos" w:cs="Aptos"/>
            <w:noProof w:val="0"/>
            <w:sz w:val="28"/>
            <w:szCs w:val="28"/>
            <w:lang w:val="pt-BR"/>
          </w:rPr>
          <w:t>será</w:t>
        </w:r>
      </w:ins>
      <w:r w:rsidRPr="213E73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de acordo com </w:t>
      </w:r>
      <w:del w:author="ITALO FRANCISCO ALMEIDA DE OLIVEIRA" w:date="2025-05-23T18:22:07.056Z" w:id="1079474520">
        <w:r w:rsidRPr="213E7328" w:rsidDel="68EB66C5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com</w:delText>
        </w:r>
      </w:del>
      <w:r w:rsidRPr="213E73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as necessidades e </w:t>
      </w:r>
      <w:del w:author="ITALO FRANCISCO ALMEIDA DE OLIVEIRA" w:date="2025-05-23T18:22:14.717Z" w:id="1805740942">
        <w:r w:rsidRPr="213E7328" w:rsidDel="68EB66C5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gsotos</w:delText>
        </w:r>
      </w:del>
      <w:ins w:author="ITALO FRANCISCO ALMEIDA DE OLIVEIRA" w:date="2025-05-23T18:22:14.718Z" w:id="537938407">
        <w:r w:rsidRPr="213E7328" w:rsidR="75B3C403">
          <w:rPr>
            <w:rFonts w:ascii="Aptos" w:hAnsi="Aptos" w:eastAsia="Aptos" w:cs="Aptos"/>
            <w:noProof w:val="0"/>
            <w:sz w:val="28"/>
            <w:szCs w:val="28"/>
            <w:lang w:val="pt-BR"/>
          </w:rPr>
          <w:t>gostos</w:t>
        </w:r>
      </w:ins>
      <w:r w:rsidRPr="213E73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inform</w:t>
      </w:r>
      <w:r w:rsidRPr="213E73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ados pe</w:t>
      </w:r>
      <w:r w:rsidRPr="213E73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lo </w:t>
      </w:r>
      <w:del w:author="ITALO FRANCISCO ALMEIDA DE OLIVEIRA" w:date="2025-05-23T18:22:18.446Z" w:id="958309681">
        <w:r w:rsidRPr="213E7328" w:rsidDel="68EB66C5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usuario</w:delText>
        </w:r>
      </w:del>
      <w:ins w:author="ITALO FRANCISCO ALMEIDA DE OLIVEIRA" w:date="2025-05-23T18:22:18.447Z" w:id="968684016">
        <w:r w:rsidRPr="213E7328" w:rsidR="1C261737">
          <w:rPr>
            <w:rFonts w:ascii="Aptos" w:hAnsi="Aptos" w:eastAsia="Aptos" w:cs="Aptos"/>
            <w:noProof w:val="0"/>
            <w:sz w:val="28"/>
            <w:szCs w:val="28"/>
            <w:lang w:val="pt-BR"/>
          </w:rPr>
          <w:t>usuário</w:t>
        </w:r>
      </w:ins>
      <w:ins w:author="GUSTAVO DE OLIVEIRA REGO MORAIS" w:date="2025-05-23T20:35:31.701Z" w:id="1120237811">
        <w:r w:rsidRPr="213E7328" w:rsidR="3A480B4E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  <w:ins w:author="JOAO PEDRO MIRANDA SOUSA" w:date="2025-05-23T23:07:59.445Z" w:id="1264311525">
        <w:r w:rsidRPr="213E7328" w:rsidR="4BE26594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Ou seja, se o usuário deseja uma configuração e tem </w:t>
        </w:r>
      </w:ins>
      <w:ins w:author="JOAO PEDRO MIRANDA SOUSA" w:date="2025-05-23T23:08:51.198Z" w:id="932907060">
        <w:r w:rsidRPr="213E7328" w:rsidR="4BE26594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um valor </w:t>
        </w:r>
      </w:ins>
      <w:ins w:author="JOAO PEDRO MIRANDA SOUSA" w:date="2025-05-23T23:11:07.693Z" w:id="668003824">
        <w:r w:rsidRPr="213E7328" w:rsidR="251B1793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de gasto </w:t>
        </w:r>
      </w:ins>
      <w:ins w:author="JOAO PEDRO MIRANDA SOUSA" w:date="2025-05-23T23:08:51.198Z" w:id="2065758841">
        <w:r w:rsidRPr="213E7328" w:rsidR="4BE26594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pré-estabelecido suficiente para utilizar componentes mais poderosos e </w:t>
        </w:r>
        <w:r w:rsidRPr="213E7328" w:rsidR="43703778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com um custo-benefício </w:t>
        </w:r>
      </w:ins>
      <w:ins w:author="JOAO PEDRO MIRANDA SOUSA" w:date="2025-05-23T23:09:28.574Z" w:id="744640266">
        <w:r w:rsidRPr="213E7328" w:rsidR="43703778">
          <w:rPr>
            <w:rFonts w:ascii="Aptos" w:hAnsi="Aptos" w:eastAsia="Aptos" w:cs="Aptos"/>
            <w:noProof w:val="0"/>
            <w:sz w:val="28"/>
            <w:szCs w:val="28"/>
            <w:lang w:val="pt-BR"/>
          </w:rPr>
          <w:t>pior que uma peça com um valor menor (mais benefício, por</w:t>
        </w:r>
        <w:r w:rsidRPr="213E7328" w:rsidR="40AB534E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ém mais custo </w:t>
        </w:r>
      </w:ins>
      <w:ins w:author="JOAO PEDRO MIRANDA SOUSA" w:date="2025-05-23T23:10:36.22Z" w:id="730852592">
        <w:r w:rsidRPr="213E7328" w:rsidR="6B0FCE6B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do </w:t>
        </w:r>
      </w:ins>
      <w:ins w:author="JOAO PEDRO MIRANDA SOUSA" w:date="2025-05-23T23:09:28.574Z" w:id="104235380">
        <w:r w:rsidRPr="213E7328" w:rsidR="40AB534E">
          <w:rPr>
            <w:rFonts w:ascii="Aptos" w:hAnsi="Aptos" w:eastAsia="Aptos" w:cs="Aptos"/>
            <w:noProof w:val="0"/>
            <w:sz w:val="28"/>
            <w:szCs w:val="28"/>
            <w:lang w:val="pt-BR"/>
          </w:rPr>
          <w:t>que uma peça inferior</w:t>
        </w:r>
        <w:r w:rsidRPr="213E7328" w:rsidR="43703778">
          <w:rPr>
            <w:rFonts w:ascii="Aptos" w:hAnsi="Aptos" w:eastAsia="Aptos" w:cs="Aptos"/>
            <w:noProof w:val="0"/>
            <w:sz w:val="28"/>
            <w:szCs w:val="28"/>
            <w:lang w:val="pt-BR"/>
          </w:rPr>
          <w:t>)</w:t>
        </w:r>
      </w:ins>
      <w:ins w:author="JOAO PEDRO MIRANDA SOUSA" w:date="2025-05-23T23:10:07.483Z" w:id="1177373765">
        <w:r w:rsidRPr="213E7328" w:rsidR="4AD0C16E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o custo-benefício será ignorado.</w:t>
        </w:r>
      </w:ins>
    </w:p>
    <w:p w:rsidR="68EB66C5" w:rsidP="3B340ED7" w:rsidRDefault="68EB66C5" w14:paraId="7FC1A9E8" w14:textId="53097D0A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3B340ED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- Quais perfis de uso vocês desejam suportar? (</w:t>
      </w:r>
      <w:r w:rsidRPr="3B340ED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ex</w:t>
      </w:r>
      <w:r w:rsidRPr="3B340ED7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: gamer, edição de vídeo, escritório)</w:t>
      </w:r>
    </w:p>
    <w:p w:rsidR="637E2923" w:rsidP="213E7328" w:rsidRDefault="637E2923" w14:paraId="0B162DE8" w14:textId="0743AFA2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44:30.442Z">
          <w:pPr>
            <w:ind w:firstLine="708"/>
          </w:pPr>
        </w:pPrChange>
      </w:pPr>
      <w:r w:rsidRPr="213E7328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>Esse</w:t>
      </w:r>
      <w:r w:rsidRPr="213E7328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>s p</w:t>
      </w:r>
      <w:r w:rsidRPr="213E7328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erfis </w:t>
      </w:r>
      <w:del w:author="ITALO FRANCISCO ALMEIDA DE OLIVEIRA" w:date="2025-05-23T18:21:36.64Z" w:id="1470857253">
        <w:r w:rsidRPr="213E7328" w:rsidDel="637E2923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padroes</w:delText>
        </w:r>
      </w:del>
      <w:ins w:author="ITALO FRANCISCO ALMEIDA DE OLIVEIRA" w:date="2025-05-23T18:21:36.643Z" w:id="1799064758">
        <w:r w:rsidRPr="213E7328" w:rsidR="0B8856F0">
          <w:rPr>
            <w:rFonts w:ascii="Aptos" w:hAnsi="Aptos" w:eastAsia="Aptos" w:cs="Aptos"/>
            <w:noProof w:val="0"/>
            <w:sz w:val="28"/>
            <w:szCs w:val="28"/>
            <w:lang w:val="pt-BR"/>
          </w:rPr>
          <w:t>padrões</w:t>
        </w:r>
      </w:ins>
      <w:r w:rsidRPr="213E7328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r w:rsidRPr="213E7328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>ser</w:t>
      </w:r>
      <w:ins w:author="GUSTAVO DE OLIVEIRA REGO MORAIS" w:date="2025-05-23T01:55:59.849Z" w:id="524346826">
        <w:r w:rsidRPr="213E7328" w:rsidR="54055B24">
          <w:rPr>
            <w:rFonts w:ascii="Aptos" w:hAnsi="Aptos" w:eastAsia="Aptos" w:cs="Aptos"/>
            <w:noProof w:val="0"/>
            <w:sz w:val="28"/>
            <w:szCs w:val="28"/>
            <w:lang w:val="pt-BR"/>
          </w:rPr>
          <w:t>ã</w:t>
        </w:r>
      </w:ins>
      <w:del w:author="GUSTAVO DE OLIVEIRA REGO MORAIS" w:date="2025-05-23T01:55:59.481Z" w:id="677794371">
        <w:r w:rsidRPr="213E7328" w:rsidDel="637E2923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a</w:delText>
        </w:r>
      </w:del>
      <w:r w:rsidRPr="213E7328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>o</w:t>
      </w:r>
      <w:r w:rsidRPr="213E7328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sug</w:t>
      </w:r>
      <w:r w:rsidRPr="213E7328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>erido</w:t>
      </w:r>
      <w:r w:rsidRPr="213E7328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s </w:t>
      </w:r>
      <w:del w:author="GUSTAVO DE OLIVEIRA REGO MORAIS" w:date="2025-05-23T16:33:00.433Z" w:id="1278238352">
        <w:r w:rsidRPr="213E7328" w:rsidDel="637E2923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porem</w:delText>
        </w:r>
      </w:del>
      <w:bookmarkStart w:name="_Int_y61CoPB7" w:id="832317077"/>
      <w:ins w:author="GUSTAVO DE OLIVEIRA REGO MORAIS" w:date="2025-05-23T16:33:00.437Z" w:id="95924793">
        <w:r w:rsidRPr="213E7328" w:rsidR="34322269">
          <w:rPr>
            <w:rFonts w:ascii="Aptos" w:hAnsi="Aptos" w:eastAsia="Aptos" w:cs="Aptos"/>
            <w:noProof w:val="0"/>
            <w:sz w:val="28"/>
            <w:szCs w:val="28"/>
            <w:lang w:val="pt-BR"/>
          </w:rPr>
          <w:t>poré</w:t>
        </w:r>
        <w:r w:rsidRPr="213E7328" w:rsidR="34322269">
          <w:rPr>
            <w:rFonts w:ascii="Aptos" w:hAnsi="Aptos" w:eastAsia="Aptos" w:cs="Aptos"/>
            <w:noProof w:val="0"/>
            <w:sz w:val="28"/>
            <w:szCs w:val="28"/>
            <w:lang w:val="pt-BR"/>
          </w:rPr>
          <w:t>m</w:t>
        </w:r>
      </w:ins>
      <w:r w:rsidRPr="213E7328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r w:rsidRPr="213E7328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>se</w:t>
      </w:r>
      <w:bookmarkEnd w:id="832317077"/>
      <w:r w:rsidRPr="213E7328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>r</w:t>
      </w:r>
      <w:ins w:author="GUSTAVO DE OLIVEIRA REGO MORAIS" w:date="2025-05-22T23:46:07.163Z" w:id="732551732">
        <w:r w:rsidRPr="213E7328" w:rsidR="64E2EEDF">
          <w:rPr>
            <w:rFonts w:ascii="Aptos" w:hAnsi="Aptos" w:eastAsia="Aptos" w:cs="Aptos"/>
            <w:noProof w:val="0"/>
            <w:sz w:val="28"/>
            <w:szCs w:val="28"/>
            <w:lang w:val="pt-BR"/>
          </w:rPr>
          <w:t>á</w:t>
        </w:r>
      </w:ins>
      <w:del w:author="GUSTAVO DE OLIVEIRA REGO MORAIS" w:date="2025-05-22T23:46:06.741Z" w:id="1410042852">
        <w:r w:rsidRPr="213E7328" w:rsidDel="637E2923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a</w:delText>
        </w:r>
      </w:del>
      <w:r w:rsidRPr="213E7328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del w:author="GUSTAVO DE OLIVEIRA REGO MORAIS" w:date="2025-05-23T16:33:02.815Z" w:id="1115922049">
        <w:r w:rsidRPr="213E7328" w:rsidDel="637E2923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dinamico</w:delText>
        </w:r>
      </w:del>
      <w:ins w:author="GUSTAVO DE OLIVEIRA REGO MORAIS" w:date="2025-05-23T16:33:02.816Z" w:id="386399407">
        <w:r w:rsidRPr="213E7328" w:rsidR="61914775">
          <w:rPr>
            <w:rFonts w:ascii="Aptos" w:hAnsi="Aptos" w:eastAsia="Aptos" w:cs="Aptos"/>
            <w:noProof w:val="0"/>
            <w:sz w:val="28"/>
            <w:szCs w:val="28"/>
            <w:lang w:val="pt-BR"/>
          </w:rPr>
          <w:t>dinâmico</w:t>
        </w:r>
      </w:ins>
      <w:r w:rsidRPr="213E7328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pois a </w:t>
      </w:r>
      <w:r w:rsidRPr="213E7328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>sug</w:t>
      </w:r>
      <w:r w:rsidRPr="213E7328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estão do sistema </w:t>
      </w:r>
      <w:del w:author="GUSTAVO DE OLIVEIRA REGO MORAIS" w:date="2025-05-23T18:59:44.528Z" w:id="1138980393">
        <w:r w:rsidRPr="213E7328" w:rsidDel="637E2923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ira</w:delText>
        </w:r>
      </w:del>
      <w:ins w:author="GUSTAVO DE OLIVEIRA REGO MORAIS" w:date="2025-05-23T18:59:44.529Z" w:id="2079743534">
        <w:r w:rsidRPr="213E7328" w:rsidR="31780106">
          <w:rPr>
            <w:rFonts w:ascii="Aptos" w:hAnsi="Aptos" w:eastAsia="Aptos" w:cs="Aptos"/>
            <w:noProof w:val="0"/>
            <w:sz w:val="28"/>
            <w:szCs w:val="28"/>
            <w:lang w:val="pt-BR"/>
          </w:rPr>
          <w:t>irá</w:t>
        </w:r>
      </w:ins>
      <w:r w:rsidRPr="213E7328" w:rsidR="637E292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ser de acordo com que foi informado pelo </w:t>
      </w:r>
      <w:del w:author="GUSTAVO DE OLIVEIRA REGO MORAIS" w:date="2025-05-22T23:46:02.934Z" w:id="2122720649">
        <w:r w:rsidRPr="213E7328" w:rsidDel="637E2923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usu</w:delText>
        </w:r>
        <w:r w:rsidRPr="213E7328" w:rsidDel="629433C6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ario</w:delText>
        </w:r>
      </w:del>
      <w:ins w:author="GUSTAVO DE OLIVEIRA REGO MORAIS" w:date="2025-05-22T23:46:02.936Z" w:id="1141128249">
        <w:r w:rsidRPr="213E7328" w:rsidR="2DC2AD4A">
          <w:rPr>
            <w:rFonts w:ascii="Aptos" w:hAnsi="Aptos" w:eastAsia="Aptos" w:cs="Aptos"/>
            <w:noProof w:val="0"/>
            <w:sz w:val="28"/>
            <w:szCs w:val="28"/>
            <w:lang w:val="pt-BR"/>
          </w:rPr>
          <w:t>usuário</w:t>
        </w:r>
      </w:ins>
      <w:r w:rsidRPr="213E7328" w:rsidR="629433C6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 com gasto estabelecido</w:t>
      </w:r>
      <w:ins w:author="JOAO PEDRO MIRANDA SOUSA" w:date="2025-05-23T23:10:59.306Z" w:id="1155503355">
        <w:r w:rsidRPr="213E7328" w:rsidR="2E3990F1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</w:p>
    <w:p w:rsidR="68EB66C5" w:rsidP="3B340ED7" w:rsidRDefault="68EB66C5" w14:paraId="1076D969" w14:textId="29F038E1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213E73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- Como o sistema deve agir se não encontrar </w:t>
      </w:r>
      <w:bookmarkStart w:name="_Int_lLJqzlur" w:id="455492669"/>
      <w:r w:rsidRPr="213E73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>uma build</w:t>
      </w:r>
      <w:bookmarkEnd w:id="455492669"/>
      <w:r w:rsidRPr="213E7328" w:rsidR="68EB66C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que caiba no orçamento?</w:t>
      </w:r>
    </w:p>
    <w:p w:rsidR="7C48A2AA" w:rsidP="213E7328" w:rsidRDefault="7C48A2AA" w14:paraId="2E2934AA" w14:textId="21FB8346">
      <w:pPr>
        <w:ind w:firstLine="708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  <w:pPrChange w:author="GUSTAVO DE OLIVEIRA REGO MORAIS" w:date="2025-05-23T20:59:12.634Z">
          <w:pPr/>
        </w:pPrChange>
      </w:pPr>
      <w:r w:rsidRPr="213E7328" w:rsidR="7C48A2A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Ele </w:t>
      </w:r>
      <w:del w:author="GUSTAVO DE OLIVEIRA REGO MORAIS" w:date="2025-05-23T16:33:13.693Z" w:id="820816442">
        <w:r w:rsidRPr="213E7328" w:rsidDel="7C48A2AA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ira</w:delText>
        </w:r>
      </w:del>
      <w:ins w:author="GUSTAVO DE OLIVEIRA REGO MORAIS" w:date="2025-05-23T16:33:13.694Z" w:id="338085640">
        <w:r w:rsidRPr="213E7328" w:rsidR="6A1B5BE0">
          <w:rPr>
            <w:rFonts w:ascii="Aptos" w:hAnsi="Aptos" w:eastAsia="Aptos" w:cs="Aptos"/>
            <w:noProof w:val="0"/>
            <w:sz w:val="28"/>
            <w:szCs w:val="28"/>
            <w:lang w:val="pt-BR"/>
          </w:rPr>
          <w:t>irá</w:t>
        </w:r>
      </w:ins>
      <w:r w:rsidRPr="213E7328" w:rsidR="7C48A2A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informar </w:t>
      </w:r>
      <w:r w:rsidRPr="213E7328" w:rsidR="7C48A2AA">
        <w:rPr>
          <w:rFonts w:ascii="Aptos" w:hAnsi="Aptos" w:eastAsia="Aptos" w:cs="Aptos"/>
          <w:noProof w:val="0"/>
          <w:sz w:val="28"/>
          <w:szCs w:val="28"/>
          <w:lang w:val="pt-BR"/>
        </w:rPr>
        <w:t>q</w:t>
      </w:r>
      <w:ins w:author="GUSTAVO DE OLIVEIRA REGO MORAIS" w:date="2025-05-22T23:45:36.24Z" w:id="108003568">
        <w:r w:rsidRPr="213E7328" w:rsidR="7E1C6891">
          <w:rPr>
            <w:rFonts w:ascii="Aptos" w:hAnsi="Aptos" w:eastAsia="Aptos" w:cs="Aptos"/>
            <w:noProof w:val="0"/>
            <w:sz w:val="28"/>
            <w:szCs w:val="28"/>
            <w:lang w:val="pt-BR"/>
          </w:rPr>
          <w:t>u</w:t>
        </w:r>
      </w:ins>
      <w:r w:rsidRPr="213E7328" w:rsidR="7C48A2AA">
        <w:rPr>
          <w:rFonts w:ascii="Aptos" w:hAnsi="Aptos" w:eastAsia="Aptos" w:cs="Aptos"/>
          <w:noProof w:val="0"/>
          <w:sz w:val="28"/>
          <w:szCs w:val="28"/>
          <w:lang w:val="pt-BR"/>
        </w:rPr>
        <w:t>ais</w:t>
      </w:r>
      <w:r w:rsidRPr="213E7328" w:rsidR="7C48A2A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peças precisam ser mais caras e o </w:t>
      </w:r>
      <w:del w:author="GUSTAVO DE OLIVEIRA REGO MORAIS" w:date="2025-05-22T23:45:40.135Z" w:id="270255380">
        <w:r w:rsidRPr="213E7328" w:rsidDel="7C48A2AA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porque</w:delText>
        </w:r>
      </w:del>
      <w:ins w:author="GUSTAVO DE OLIVEIRA REGO MORAIS" w:date="2025-05-22T23:45:40.137Z" w:id="536175138">
        <w:r w:rsidRPr="213E7328" w:rsidR="70D9B1BD">
          <w:rPr>
            <w:rFonts w:ascii="Aptos" w:hAnsi="Aptos" w:eastAsia="Aptos" w:cs="Aptos"/>
            <w:noProof w:val="0"/>
            <w:sz w:val="28"/>
            <w:szCs w:val="28"/>
            <w:lang w:val="pt-BR"/>
          </w:rPr>
          <w:t>porquê</w:t>
        </w:r>
      </w:ins>
      <w:r w:rsidRPr="213E7328" w:rsidR="7C48A2A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 sugerir um valor </w:t>
      </w:r>
      <w:del w:author="GUSTAVO DE OLIVEIRA REGO MORAIS" w:date="2025-05-22T23:45:44.582Z" w:id="1404642376">
        <w:r w:rsidRPr="213E7328" w:rsidDel="7C48A2AA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medio</w:delText>
        </w:r>
      </w:del>
      <w:ins w:author="GUSTAVO DE OLIVEIRA REGO MORAIS" w:date="2025-05-22T23:45:44.583Z" w:id="206773534">
        <w:r w:rsidRPr="213E7328" w:rsidR="5C50D3A9">
          <w:rPr>
            <w:rFonts w:ascii="Aptos" w:hAnsi="Aptos" w:eastAsia="Aptos" w:cs="Aptos"/>
            <w:noProof w:val="0"/>
            <w:sz w:val="28"/>
            <w:szCs w:val="28"/>
            <w:lang w:val="pt-BR"/>
          </w:rPr>
          <w:t>médio</w:t>
        </w:r>
      </w:ins>
      <w:r w:rsidRPr="213E7328" w:rsidR="7C48A2A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de aumento de gastos ou sugerir</w:t>
      </w:r>
      <w:r w:rsidRPr="213E7328" w:rsidR="3C518FAB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uma montagem um pouco abaixo do pedido e dizer seus </w:t>
      </w:r>
      <w:del w:author="GUSTAVO DE OLIVEIRA REGO MORAIS" w:date="2025-05-22T23:45:46.174Z" w:id="710751049">
        <w:r w:rsidRPr="213E7328" w:rsidDel="3C518FAB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beneficios</w:delText>
        </w:r>
      </w:del>
      <w:ins w:author="GUSTAVO DE OLIVEIRA REGO MORAIS" w:date="2025-05-22T23:45:46.175Z" w:id="908106159">
        <w:r w:rsidRPr="213E7328" w:rsidR="34D61786">
          <w:rPr>
            <w:rFonts w:ascii="Aptos" w:hAnsi="Aptos" w:eastAsia="Aptos" w:cs="Aptos"/>
            <w:noProof w:val="0"/>
            <w:sz w:val="28"/>
            <w:szCs w:val="28"/>
            <w:lang w:val="pt-BR"/>
          </w:rPr>
          <w:t>benefícios</w:t>
        </w:r>
      </w:ins>
      <w:ins w:author="JOAO PEDRO MIRANDA SOUSA" w:date="2025-05-23T23:13:31.276Z" w:id="1880997268">
        <w:r w:rsidRPr="213E7328" w:rsidR="6E9E50BD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e o que não garant</w:t>
        </w:r>
      </w:ins>
      <w:ins w:author="JOAO PEDRO MIRANDA SOUSA" w:date="2025-05-23T23:15:10.417Z" w:id="2100068483">
        <w:r w:rsidRPr="213E7328" w:rsidR="28E0C093">
          <w:rPr>
            <w:rFonts w:ascii="Aptos" w:hAnsi="Aptos" w:eastAsia="Aptos" w:cs="Aptos"/>
            <w:noProof w:val="0"/>
            <w:sz w:val="28"/>
            <w:szCs w:val="28"/>
            <w:lang w:val="pt-BR"/>
          </w:rPr>
          <w:t>imos</w:t>
        </w:r>
      </w:ins>
      <w:ins w:author="JOAO PEDRO MIRANDA SOUSA" w:date="2025-05-23T23:13:31.276Z" w:id="836852720">
        <w:r w:rsidRPr="213E7328" w:rsidR="6E9E50BD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o funcionamento (principalmente </w:t>
        </w:r>
      </w:ins>
      <w:ins w:author="JOAO PEDRO MIRANDA SOUSA" w:date="2025-05-23T23:14:59.378Z" w:id="865861622">
        <w:r w:rsidRPr="213E7328" w:rsidR="1A4739BB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nos casos em que um usuário informa a utilização de determinados softwares que têm pré-requisitos mínimos </w:t>
        </w:r>
      </w:ins>
      <w:ins w:author="JOAO PEDRO MIRANDA SOUSA" w:date="2025-05-23T23:15:03.519Z" w:id="279027724">
        <w:r w:rsidRPr="213E7328" w:rsidR="1A4739BB">
          <w:rPr>
            <w:rFonts w:ascii="Aptos" w:hAnsi="Aptos" w:eastAsia="Aptos" w:cs="Aptos"/>
            <w:noProof w:val="0"/>
            <w:sz w:val="28"/>
            <w:szCs w:val="28"/>
            <w:lang w:val="pt-BR"/>
          </w:rPr>
          <w:t>para funcionamento</w:t>
        </w:r>
      </w:ins>
      <w:ins w:author="JOAO PEDRO MIRANDA SOUSA" w:date="2025-05-23T23:13:31.276Z" w:id="718810064">
        <w:r w:rsidRPr="213E7328" w:rsidR="6E9E50BD">
          <w:rPr>
            <w:rFonts w:ascii="Aptos" w:hAnsi="Aptos" w:eastAsia="Aptos" w:cs="Aptos"/>
            <w:noProof w:val="0"/>
            <w:sz w:val="28"/>
            <w:szCs w:val="28"/>
            <w:lang w:val="pt-BR"/>
          </w:rPr>
          <w:t>)</w:t>
        </w:r>
      </w:ins>
      <w:r w:rsidRPr="213E7328" w:rsidR="3C518FAB">
        <w:rPr>
          <w:rFonts w:ascii="Aptos" w:hAnsi="Aptos" w:eastAsia="Aptos" w:cs="Aptos"/>
          <w:noProof w:val="0"/>
          <w:sz w:val="28"/>
          <w:szCs w:val="28"/>
          <w:lang w:val="pt-BR"/>
        </w:rPr>
        <w:t>.</w:t>
      </w:r>
    </w:p>
    <w:p w:rsidR="3B340ED7" w:rsidP="3B340ED7" w:rsidRDefault="3B340ED7" w14:paraId="31027189" w14:textId="5190E583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3C518FAB" w:rsidP="3B340ED7" w:rsidRDefault="3C518FAB" w14:paraId="400FC733" w14:textId="600A4D08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3B340ED7" w:rsidR="3C518FAB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4. Dados e Integrações </w:t>
      </w:r>
    </w:p>
    <w:p w:rsidR="3C518FAB" w:rsidP="3B340ED7" w:rsidRDefault="3C518FAB" w14:paraId="07EBB0A0" w14:textId="05E29E71">
      <w:pPr>
        <w:rPr>
          <w:ins w:author="ARLISON GASPAR DE OLIVEIRA" w:date="2025-05-22T17:13:07.871Z" w16du:dateUtc="2025-05-22T17:13:07.871Z" w:id="2053696110"/>
          <w:rFonts w:ascii="Aptos" w:hAnsi="Aptos" w:eastAsia="Aptos" w:cs="Aptos"/>
          <w:noProof w:val="0"/>
          <w:sz w:val="28"/>
          <w:szCs w:val="28"/>
          <w:lang w:val="pt-BR"/>
        </w:rPr>
      </w:pPr>
      <w:r w:rsidRPr="3B340ED7" w:rsidR="3C518FAB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- De onde virão os preços e informações das peças? (APIs, </w:t>
      </w:r>
      <w:r w:rsidRPr="3B340ED7" w:rsidR="3C518FAB">
        <w:rPr>
          <w:rFonts w:ascii="Aptos" w:hAnsi="Aptos" w:eastAsia="Aptos" w:cs="Aptos"/>
          <w:noProof w:val="0"/>
          <w:sz w:val="28"/>
          <w:szCs w:val="28"/>
          <w:lang w:val="pt-BR"/>
        </w:rPr>
        <w:t>scraping</w:t>
      </w:r>
      <w:r w:rsidRPr="3B340ED7" w:rsidR="3C518FAB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, cadastro manual?) </w:t>
      </w:r>
    </w:p>
    <w:p w:rsidR="5ED1A3F9" w:rsidP="213E7328" w:rsidRDefault="5ED1A3F9" w14:paraId="3FCB4744" w14:textId="6F8DDAF7">
      <w:pPr>
        <w:ind w:firstLine="708"/>
        <w:rPr>
          <w:del w:author="GUSTAVO DE OLIVEIRA REGO MORAIS" w:date="2025-05-23T20:42:42.965Z" w16du:dateUtc="2025-05-23T20:42:42.965Z" w:id="1666550619"/>
          <w:rFonts w:ascii="Aptos" w:hAnsi="Aptos" w:eastAsia="Aptos" w:cs="Aptos"/>
          <w:noProof w:val="0"/>
          <w:sz w:val="28"/>
          <w:szCs w:val="28"/>
          <w:lang w:val="pt-BR"/>
        </w:rPr>
      </w:pPr>
      <w:ins w:author="GUSTAVO DE OLIVEIRA REGO MORAIS" w:date="2025-05-23T20:43:37.665Z" w:id="1902207807">
        <w:r w:rsidRPr="213E7328" w:rsidR="29B9488C">
          <w:rPr>
            <w:rFonts w:ascii="Aptos" w:hAnsi="Aptos" w:eastAsia="Aptos" w:cs="Aptos"/>
            <w:noProof w:val="0"/>
            <w:sz w:val="28"/>
            <w:szCs w:val="28"/>
            <w:lang w:val="pt-BR"/>
          </w:rPr>
          <w:t>Principalmente</w:t>
        </w:r>
      </w:ins>
      <w:ins w:author="GUSTAVO DE OLIVEIRA REGO MORAIS" w:date="2025-05-23T20:42:58.267Z" w:id="1659376129">
        <w:r w:rsidRPr="213E7328" w:rsidR="29B9488C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por </w:t>
        </w:r>
        <w:r w:rsidRPr="213E7328" w:rsidR="29B9488C">
          <w:rPr>
            <w:rFonts w:ascii="Aptos" w:hAnsi="Aptos" w:eastAsia="Aptos" w:cs="Aptos"/>
            <w:noProof w:val="0"/>
            <w:sz w:val="28"/>
            <w:szCs w:val="28"/>
            <w:lang w:val="pt-BR"/>
          </w:rPr>
          <w:t>scraping</w:t>
        </w:r>
        <w:r w:rsidRPr="213E7328" w:rsidR="29B9488C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e algumas APIS</w:t>
        </w:r>
      </w:ins>
      <w:ins w:author="GUSTAVO DE OLIVEIRA REGO MORAIS" w:date="2025-05-23T20:43:24.852Z" w:id="1411401300">
        <w:r w:rsidRPr="213E7328" w:rsidR="29B9488C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  <w:ins w:author="ARLISON GASPAR DE OLIVEIRA" w:date="2025-05-22T17:13:33.112Z" w:id="1718835644">
        <w:del w:author="GUSTAVO DE OLIVEIRA REGO MORAIS" w:date="2025-05-23T19:05:52.63Z" w:id="662003131">
          <w:r w:rsidRPr="213E7328" w:rsidDel="5ED1A3F9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>Principalmento</w:delText>
          </w:r>
        </w:del>
        <w:del w:author="GUSTAVO DE OLIVEIRA REGO MORAIS" w:date="2025-05-23T20:42:42.965Z" w:id="848619314">
          <w:r w:rsidRPr="213E7328" w:rsidDel="5ED1A3F9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 xml:space="preserve"> </w:delText>
          </w:r>
          <w:r w:rsidRPr="213E7328" w:rsidDel="5ED1A3F9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 xml:space="preserve">por </w:delText>
          </w:r>
          <w:r w:rsidRPr="213E7328" w:rsidDel="5ED1A3F9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>s</w:delText>
          </w:r>
          <w:r w:rsidRPr="213E7328" w:rsidDel="5ED1A3F9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>c</w:delText>
          </w:r>
          <w:r w:rsidRPr="213E7328" w:rsidDel="5ED1A3F9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>a</w:delText>
          </w:r>
          <w:r w:rsidRPr="213E7328" w:rsidDel="5ED1A3F9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>r</w:delText>
          </w:r>
          <w:r w:rsidRPr="213E7328" w:rsidDel="5ED1A3F9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>ping</w:delText>
          </w:r>
          <w:r w:rsidRPr="213E7328" w:rsidDel="5ED1A3F9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 xml:space="preserve"> e algumas apis</w:delText>
          </w:r>
        </w:del>
      </w:ins>
    </w:p>
    <w:p w:rsidR="3C518FAB" w:rsidP="3B340ED7" w:rsidRDefault="3C518FAB" w14:paraId="57F50796" w14:textId="20F82C8E">
      <w:pPr>
        <w:rPr>
          <w:ins w:author="ARLISON GASPAR DE OLIVEIRA" w:date="2025-05-22T17:13:36.694Z" w16du:dateUtc="2025-05-22T17:13:36.694Z" w:id="1721738035"/>
          <w:rFonts w:ascii="Aptos" w:hAnsi="Aptos" w:eastAsia="Aptos" w:cs="Aptos"/>
          <w:noProof w:val="0"/>
          <w:sz w:val="28"/>
          <w:szCs w:val="28"/>
          <w:lang w:val="pt-BR"/>
        </w:rPr>
      </w:pPr>
      <w:r w:rsidRPr="3B340ED7" w:rsidR="3C518FAB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- Existe preferência por alguma loja específica? </w:t>
      </w:r>
    </w:p>
    <w:p w:rsidR="571E3D53" w:rsidP="213E7328" w:rsidRDefault="571E3D53" w14:paraId="13AD3830" w14:textId="167CB80A">
      <w:pPr>
        <w:ind w:firstLine="708"/>
        <w:rPr>
          <w:rFonts w:ascii="Aptos" w:hAnsi="Aptos" w:eastAsia="Aptos" w:cs="Aptos"/>
          <w:noProof w:val="0"/>
          <w:sz w:val="28"/>
          <w:szCs w:val="28"/>
          <w:lang w:val="pt-BR"/>
        </w:rPr>
      </w:pPr>
      <w:ins w:author="ARLISON GASPAR DE OLIVEIRA" w:date="2025-05-22T17:13:46.562Z" w:id="952377205">
        <w:r w:rsidRPr="213E7328" w:rsidR="571E3D53">
          <w:rPr>
            <w:rFonts w:ascii="Aptos" w:hAnsi="Aptos" w:eastAsia="Aptos" w:cs="Aptos"/>
            <w:noProof w:val="0"/>
            <w:sz w:val="28"/>
            <w:szCs w:val="28"/>
            <w:lang w:val="pt-BR"/>
          </w:rPr>
          <w:t>No momento não</w:t>
        </w:r>
      </w:ins>
      <w:ins w:author="GUSTAVO DE OLIVEIRA REGO MORAIS" w:date="2025-05-23T19:05:43.862Z" w:id="1806473804">
        <w:r w:rsidRPr="213E7328" w:rsidR="0EAF590C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</w:p>
    <w:p w:rsidR="3C518FAB" w:rsidP="3B340ED7" w:rsidRDefault="3C518FAB" w14:paraId="563FD689" w14:textId="31B8C5A7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3B340ED7" w:rsidR="3C518FAB">
        <w:rPr>
          <w:rFonts w:ascii="Aptos" w:hAnsi="Aptos" w:eastAsia="Aptos" w:cs="Aptos"/>
          <w:noProof w:val="0"/>
          <w:sz w:val="28"/>
          <w:szCs w:val="28"/>
          <w:lang w:val="pt-BR"/>
        </w:rPr>
        <w:t>- Com que frequência os dados devem ser atualizados?</w:t>
      </w:r>
    </w:p>
    <w:p w:rsidR="740B0C64" w:rsidP="213E7328" w:rsidRDefault="740B0C64" w14:paraId="1226301F" w14:textId="128A99C5">
      <w:pPr>
        <w:ind w:firstLine="708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213E7328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>Semanalmente, mas se não for possível pode ser em 15 dias ou mensalmente</w:t>
      </w:r>
      <w:ins w:author="GUSTAVO DE OLIVEIRA REGO MORAIS" w:date="2025-05-23T20:42:17.624Z" w:id="718178487">
        <w:r w:rsidRPr="213E7328" w:rsidR="688B5556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</w:p>
    <w:p w:rsidR="3B340ED7" w:rsidP="3B340ED7" w:rsidRDefault="3B340ED7" w14:paraId="57A18FF3" w14:textId="57864C1F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740B0C64" w:rsidP="3B340ED7" w:rsidRDefault="740B0C64" w14:paraId="09DAF289" w14:textId="503B35CD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3B340ED7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5. Experiência do Usuário e Interface </w:t>
      </w:r>
    </w:p>
    <w:p w:rsidR="740B0C64" w:rsidP="3B340ED7" w:rsidRDefault="740B0C64" w14:paraId="1EE5F264" w14:textId="05AB308C">
      <w:pPr>
        <w:rPr>
          <w:ins w:author="GUSTAVO DE OLIVEIRA REGO MORAIS" w:date="2025-05-23T17:49:46.944Z" w16du:dateUtc="2025-05-23T17:49:46.944Z" w:id="1406995141"/>
          <w:rFonts w:ascii="Aptos" w:hAnsi="Aptos" w:eastAsia="Aptos" w:cs="Aptos"/>
          <w:noProof w:val="0"/>
          <w:sz w:val="28"/>
          <w:szCs w:val="28"/>
          <w:lang w:val="pt-BR"/>
        </w:rPr>
      </w:pPr>
      <w:r w:rsidRPr="213E7328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>- Tem alguma ideia de como o layout do site deve ser? (referências, estilo visual)</w:t>
      </w:r>
      <w:r w:rsidRPr="213E7328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</w:p>
    <w:p w:rsidR="4A6C0893" w:rsidP="213E7328" w:rsidRDefault="4A6C0893" w14:paraId="271F0FF6" w14:textId="36FB3947">
      <w:pPr>
        <w:ind w:firstLine="708"/>
        <w:rPr>
          <w:rFonts w:ascii="Aptos" w:hAnsi="Aptos" w:eastAsia="Aptos" w:cs="Aptos"/>
          <w:noProof w:val="0"/>
          <w:sz w:val="28"/>
          <w:szCs w:val="28"/>
          <w:lang w:val="pt-BR"/>
        </w:rPr>
      </w:pPr>
      <w:ins w:author="GUSTAVO DE OLIVEIRA REGO MORAIS" w:date="2025-05-23T17:49:59.968Z" w:id="423317692">
        <w:r w:rsidRPr="213E7328" w:rsidR="4A6C0893">
          <w:rPr>
            <w:rFonts w:ascii="Aptos" w:hAnsi="Aptos" w:eastAsia="Aptos" w:cs="Aptos"/>
            <w:noProof w:val="0"/>
            <w:sz w:val="28"/>
            <w:szCs w:val="28"/>
            <w:lang w:val="pt-BR"/>
          </w:rPr>
          <w:t>O site deve ser simples e minimalis</w:t>
        </w:r>
      </w:ins>
      <w:ins w:author="GUSTAVO DE OLIVEIRA REGO MORAIS" w:date="2025-05-23T17:50:47.745Z" w:id="1457746082">
        <w:r w:rsidRPr="213E7328" w:rsidR="4A6C0893">
          <w:rPr>
            <w:rFonts w:ascii="Aptos" w:hAnsi="Aptos" w:eastAsia="Aptos" w:cs="Aptos"/>
            <w:noProof w:val="0"/>
            <w:sz w:val="28"/>
            <w:szCs w:val="28"/>
            <w:lang w:val="pt-BR"/>
          </w:rPr>
          <w:t>ta para não haver poluição visual para o usuário</w:t>
        </w:r>
      </w:ins>
      <w:ins w:author="GUSTAVO DE OLIVEIRA REGO MORAIS" w:date="2025-05-23T20:42:10.097Z" w:id="1414024778">
        <w:r w:rsidRPr="213E7328" w:rsidR="6B0002AB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</w:p>
    <w:p w:rsidR="740B0C64" w:rsidP="3B340ED7" w:rsidRDefault="740B0C64" w14:paraId="7631C999" w14:textId="55752650">
      <w:pPr>
        <w:rPr>
          <w:ins w:author="ARLISON GASPAR DE OLIVEIRA" w:date="2025-05-22T17:15:58.681Z" w16du:dateUtc="2025-05-22T17:15:58.681Z" w:id="66876074"/>
          <w:rFonts w:ascii="Aptos" w:hAnsi="Aptos" w:eastAsia="Aptos" w:cs="Aptos"/>
          <w:noProof w:val="0"/>
          <w:sz w:val="28"/>
          <w:szCs w:val="28"/>
          <w:lang w:val="pt-BR"/>
        </w:rPr>
      </w:pPr>
      <w:r w:rsidRPr="3B340ED7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>- Quais informações devem aparecer para cada peça listada?</w:t>
      </w:r>
    </w:p>
    <w:p w:rsidR="740B0C64" w:rsidP="213E7328" w:rsidRDefault="740B0C64" w14:paraId="188A9B0C" w14:textId="1DA3119A">
      <w:pPr>
        <w:ind w:firstLine="708"/>
        <w:rPr>
          <w:rFonts w:ascii="Aptos" w:hAnsi="Aptos" w:eastAsia="Aptos" w:cs="Aptos"/>
          <w:noProof w:val="0"/>
          <w:sz w:val="28"/>
          <w:szCs w:val="28"/>
          <w:lang w:val="pt-BR"/>
        </w:rPr>
      </w:pPr>
      <w:ins w:author="ARLISON GASPAR DE OLIVEIRA" w:date="2025-05-22T17:15:59.935Z" w:id="1129291007">
        <w:r w:rsidRPr="213E7328" w:rsidR="740B0C64">
          <w:rPr>
            <w:rFonts w:ascii="Aptos" w:hAnsi="Aptos" w:eastAsia="Aptos" w:cs="Aptos"/>
            <w:noProof w:val="0"/>
            <w:sz w:val="28"/>
            <w:szCs w:val="28"/>
            <w:lang w:val="pt-BR"/>
          </w:rPr>
          <w:t>O</w:t>
        </w:r>
      </w:ins>
      <w:ins w:author="ARLISON GASPAR DE OLIVEIRA" w:date="2025-05-22T17:16:22.734Z" w:id="1817928507">
        <w:r w:rsidRPr="213E7328" w:rsidR="740B0C64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preço, qual loja </w:t>
        </w:r>
        <w:r w:rsidRPr="213E7328" w:rsidR="740B0C64">
          <w:rPr>
            <w:rFonts w:ascii="Aptos" w:hAnsi="Aptos" w:eastAsia="Aptos" w:cs="Aptos"/>
            <w:noProof w:val="0"/>
            <w:sz w:val="28"/>
            <w:szCs w:val="28"/>
            <w:lang w:val="pt-BR"/>
          </w:rPr>
          <w:t>está</w:t>
        </w:r>
        <w:r w:rsidRPr="213E7328" w:rsidR="740B0C64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disponibilizando, formas de </w:t>
        </w:r>
        <w:r w:rsidRPr="213E7328" w:rsidR="740B0C64">
          <w:rPr>
            <w:rFonts w:ascii="Aptos" w:hAnsi="Aptos" w:eastAsia="Aptos" w:cs="Aptos"/>
            <w:noProof w:val="0"/>
            <w:sz w:val="28"/>
            <w:szCs w:val="28"/>
            <w:lang w:val="pt-BR"/>
          </w:rPr>
          <w:t>pagamento</w:t>
        </w:r>
        <w:r w:rsidRPr="213E7328" w:rsidR="740B0C64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  <w:r w:rsidRPr="213E7328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ins w:author="JOAO PEDRO MIRANDA SOUSA" w:date="2025-05-23T23:46:24.511Z" w:id="1608860870">
        <w:r w:rsidRPr="213E7328" w:rsidR="58E7AC51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Algo a se pensar é a inclusão de </w:t>
        </w:r>
      </w:ins>
      <w:ins w:author="JOAO PEDRO MIRANDA SOUSA" w:date="2025-05-23T23:44:33.016Z" w:id="514989192">
        <w:r w:rsidRPr="213E7328" w:rsidR="3EB0AB1B">
          <w:rPr>
            <w:rFonts w:ascii="Aptos" w:hAnsi="Aptos" w:eastAsia="Aptos" w:cs="Aptos"/>
            <w:noProof w:val="0"/>
            <w:sz w:val="28"/>
            <w:szCs w:val="28"/>
            <w:lang w:val="pt-BR"/>
          </w:rPr>
          <w:t>uma</w:t>
        </w:r>
      </w:ins>
      <w:ins w:author="JOAO PEDRO MIRANDA SOUSA" w:date="2025-05-23T23:45:10.122Z" w:id="1522349997">
        <w:r w:rsidRPr="213E7328" w:rsidR="62C13E7B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breve</w:t>
        </w:r>
      </w:ins>
      <w:ins w:author="JOAO PEDRO MIRANDA SOUSA" w:date="2025-05-23T23:44:33.016Z" w:id="959769881">
        <w:r w:rsidRPr="213E7328" w:rsidR="3EB0AB1B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descrição sobre a peça em uma espécie de “saiba mais” e como ela irá contribuir para aquela</w:t>
        </w:r>
        <w:r w:rsidRPr="213E7328" w:rsidR="27EC6926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arqui</w:t>
        </w:r>
      </w:ins>
      <w:ins w:author="JOAO PEDRO MIRANDA SOUSA" w:date="2025-05-23T23:45:00.937Z" w:id="213599923">
        <w:r w:rsidRPr="213E7328" w:rsidR="27EC6926">
          <w:rPr>
            <w:rFonts w:ascii="Aptos" w:hAnsi="Aptos" w:eastAsia="Aptos" w:cs="Aptos"/>
            <w:noProof w:val="0"/>
            <w:sz w:val="28"/>
            <w:szCs w:val="28"/>
            <w:lang w:val="pt-BR"/>
          </w:rPr>
          <w:t>tetura</w:t>
        </w:r>
      </w:ins>
      <w:ins w:author="JOAO PEDRO MIRANDA SOUSA" w:date="2025-05-23T23:44:33.016Z" w:id="1228311770">
        <w:r w:rsidRPr="213E7328" w:rsidR="3EB0AB1B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</w:p>
    <w:p w:rsidR="740B0C64" w:rsidP="213E7328" w:rsidRDefault="740B0C64" w14:paraId="502D3261" w14:textId="4DFD53C6">
      <w:pPr>
        <w:rPr>
          <w:del w:author="GUSTAVO DE OLIVEIRA REGO MORAIS" w:date="2025-05-23T18:58:49.66Z" w16du:dateUtc="2025-05-23T18:58:49.66Z" w:id="1188235774"/>
          <w:rFonts w:ascii="Aptos" w:hAnsi="Aptos" w:eastAsia="Aptos" w:cs="Aptos"/>
          <w:noProof w:val="0"/>
          <w:sz w:val="28"/>
          <w:szCs w:val="28"/>
          <w:lang w:val="pt-BR"/>
        </w:rPr>
      </w:pPr>
      <w:r w:rsidRPr="213E7328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>- O fluxo deve ser passo a passo ou tudo em uma tela única?</w:t>
      </w:r>
    </w:p>
    <w:p w:rsidR="740B0C64" w:rsidP="213E7328" w:rsidRDefault="740B0C64" w14:paraId="0E9FC539" w14:textId="60631D7D">
      <w:pPr>
        <w:ind w:firstLine="708"/>
        <w:rPr>
          <w:ins w:author="GUSTAVO DE OLIVEIRA REGO MORAIS" w:date="2025-05-23T18:59:00.143Z" w16du:dateUtc="2025-05-23T18:59:00.143Z" w:id="1206993175"/>
          <w:rFonts w:ascii="Aptos" w:hAnsi="Aptos" w:eastAsia="Aptos" w:cs="Aptos"/>
          <w:noProof w:val="0"/>
          <w:sz w:val="28"/>
          <w:szCs w:val="28"/>
          <w:lang w:val="pt-BR"/>
        </w:rPr>
      </w:pPr>
      <w:r w:rsidRPr="213E7328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Passo a passo, </w:t>
      </w:r>
      <w:r w:rsidRPr="213E7328" w:rsidR="3C41BE4E">
        <w:rPr>
          <w:rFonts w:ascii="Aptos" w:hAnsi="Aptos" w:eastAsia="Aptos" w:cs="Aptos"/>
          <w:noProof w:val="0"/>
          <w:sz w:val="28"/>
          <w:szCs w:val="28"/>
          <w:lang w:val="pt-BR"/>
        </w:rPr>
        <w:t>porém</w:t>
      </w:r>
      <w:r w:rsidRPr="213E7328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no final </w:t>
      </w:r>
      <w:r w:rsidRPr="213E7328" w:rsidR="1F1A33A0">
        <w:rPr>
          <w:rFonts w:ascii="Aptos" w:hAnsi="Aptos" w:eastAsia="Aptos" w:cs="Aptos"/>
          <w:noProof w:val="0"/>
          <w:sz w:val="28"/>
          <w:szCs w:val="28"/>
          <w:lang w:val="pt-BR"/>
        </w:rPr>
        <w:t>terá</w:t>
      </w:r>
      <w:r w:rsidRPr="213E7328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r w:rsidRPr="213E7328" w:rsidR="7A3D665D">
        <w:rPr>
          <w:rFonts w:ascii="Aptos" w:hAnsi="Aptos" w:eastAsia="Aptos" w:cs="Aptos"/>
          <w:noProof w:val="0"/>
          <w:sz w:val="28"/>
          <w:szCs w:val="28"/>
          <w:lang w:val="pt-BR"/>
        </w:rPr>
        <w:t>uma tela única</w:t>
      </w:r>
      <w:r w:rsidRPr="213E7328" w:rsidR="740B0C6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com tudo listado.</w:t>
      </w:r>
    </w:p>
    <w:p w:rsidR="213E7328" w:rsidP="213E7328" w:rsidRDefault="213E7328" w14:paraId="1FB72C4E" w14:textId="79663C5B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73BC18A2" w:rsidP="3B340ED7" w:rsidRDefault="73BC18A2" w14:paraId="6CC290E0" w14:textId="73DA3451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3B340ED7" w:rsidR="73BC18A2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6. Restrições Técnicas e Estratégicas </w:t>
      </w:r>
    </w:p>
    <w:p w:rsidR="73BC18A2" w:rsidP="213E7328" w:rsidRDefault="73BC18A2" w14:paraId="6E947975" w14:textId="72429555">
      <w:pPr>
        <w:rPr>
          <w:ins w:author="GUSTAVO DE OLIVEIRA REGO MORAIS" w:date="2025-05-23T19:00:06.367Z" w16du:dateUtc="2025-05-23T19:00:06.367Z" w:id="284639998"/>
          <w:rFonts w:ascii="Aptos" w:hAnsi="Aptos" w:eastAsia="Aptos" w:cs="Aptos"/>
          <w:noProof w:val="0"/>
          <w:sz w:val="28"/>
          <w:szCs w:val="28"/>
          <w:lang w:val="pt-BR"/>
        </w:rPr>
      </w:pPr>
      <w:r w:rsidRPr="213E7328" w:rsidR="73BC18A2">
        <w:rPr>
          <w:rFonts w:ascii="Aptos" w:hAnsi="Aptos" w:eastAsia="Aptos" w:cs="Aptos"/>
          <w:noProof w:val="0"/>
          <w:sz w:val="28"/>
          <w:szCs w:val="28"/>
          <w:lang w:val="pt-BR"/>
        </w:rPr>
        <w:t>- Existe preferência por alguma linguagem ou framework?</w:t>
      </w:r>
    </w:p>
    <w:p w:rsidR="73BC18A2" w:rsidP="213E7328" w:rsidRDefault="73BC18A2" w14:paraId="3D52A555" w14:textId="4B63404F">
      <w:pPr>
        <w:ind w:firstLine="708"/>
        <w:rPr>
          <w:rFonts w:ascii="Aptos" w:hAnsi="Aptos" w:eastAsia="Aptos" w:cs="Aptos"/>
          <w:noProof w:val="0"/>
          <w:sz w:val="28"/>
          <w:szCs w:val="28"/>
          <w:lang w:val="pt-BR"/>
        </w:rPr>
      </w:pPr>
      <w:ins w:author="GUSTAVO DE OLIVEIRA REGO MORAIS" w:date="2025-05-23T19:00:09.012Z" w:id="797288091">
        <w:r w:rsidRPr="213E7328" w:rsidR="7E7EA685">
          <w:rPr>
            <w:rFonts w:ascii="Aptos" w:hAnsi="Aptos" w:eastAsia="Aptos" w:cs="Aptos"/>
            <w:noProof w:val="0"/>
            <w:sz w:val="28"/>
            <w:szCs w:val="28"/>
            <w:lang w:val="pt-BR"/>
          </w:rPr>
          <w:t>Não.</w:t>
        </w:r>
      </w:ins>
      <w:del w:author="GUSTAVO DE OLIVEIRA REGO MORAIS" w:date="2025-05-23T19:00:17.59Z" w:id="631690867">
        <w:r w:rsidRPr="213E7328" w:rsidDel="73BC18A2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 xml:space="preserve"> </w:delText>
        </w:r>
      </w:del>
    </w:p>
    <w:p w:rsidR="73BC18A2" w:rsidP="3B340ED7" w:rsidRDefault="73BC18A2" w14:paraId="39368D10" w14:textId="6771DAB9">
      <w:pPr>
        <w:rPr>
          <w:ins w:author="GUSTAVO DE OLIVEIRA REGO MORAIS" w:date="2025-05-23T19:00:54.353Z" w16du:dateUtc="2025-05-23T19:00:54.353Z" w:id="953004366"/>
          <w:rFonts w:ascii="Aptos" w:hAnsi="Aptos" w:eastAsia="Aptos" w:cs="Aptos"/>
          <w:noProof w:val="0"/>
          <w:sz w:val="28"/>
          <w:szCs w:val="28"/>
          <w:lang w:val="pt-BR"/>
        </w:rPr>
      </w:pPr>
      <w:r w:rsidRPr="213E7328" w:rsidR="73BC18A2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- O site deve ser responsivo e funcionar em celular? </w:t>
      </w:r>
    </w:p>
    <w:p w:rsidR="3FAE2A57" w:rsidP="213E7328" w:rsidRDefault="3FAE2A57" w14:paraId="4EDA660C" w14:textId="1212B5FB">
      <w:pPr>
        <w:ind w:firstLine="708"/>
        <w:rPr>
          <w:rFonts w:ascii="Aptos" w:hAnsi="Aptos" w:eastAsia="Aptos" w:cs="Aptos"/>
          <w:noProof w:val="0"/>
          <w:sz w:val="28"/>
          <w:szCs w:val="28"/>
          <w:lang w:val="pt-BR"/>
        </w:rPr>
      </w:pPr>
      <w:ins w:author="GUSTAVO DE OLIVEIRA REGO MORAIS" w:date="2025-05-23T20:37:59.959Z" w:id="712157218">
        <w:r w:rsidRPr="213E7328" w:rsidR="3FAE2A57">
          <w:rPr>
            <w:rFonts w:ascii="Aptos" w:hAnsi="Aptos" w:eastAsia="Aptos" w:cs="Aptos"/>
            <w:noProof w:val="0"/>
            <w:sz w:val="28"/>
            <w:szCs w:val="28"/>
            <w:lang w:val="pt-BR"/>
          </w:rPr>
          <w:t>Sim, é de interes</w:t>
        </w:r>
      </w:ins>
      <w:ins w:author="GUSTAVO DE OLIVEIRA REGO MORAIS" w:date="2025-05-23T20:38:59.925Z" w:id="1945846496">
        <w:r w:rsidRPr="213E7328" w:rsidR="3FAE2A57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se a compatibilidade do software com o celular, pois </w:t>
        </w:r>
        <w:r w:rsidRPr="213E7328" w:rsidR="0F3FEBF9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talvez o usuário que vá montar o computador não tenha um disponível no momento </w:t>
        </w:r>
      </w:ins>
      <w:ins w:author="GUSTAVO DE OLIVEIRA REGO MORAIS" w:date="2025-05-23T20:39:10.331Z" w:id="809848446">
        <w:r w:rsidRPr="213E7328" w:rsidR="0F3FEBF9">
          <w:rPr>
            <w:rFonts w:ascii="Aptos" w:hAnsi="Aptos" w:eastAsia="Aptos" w:cs="Aptos"/>
            <w:noProof w:val="0"/>
            <w:sz w:val="28"/>
            <w:szCs w:val="28"/>
            <w:lang w:val="pt-BR"/>
          </w:rPr>
          <w:t>para fazer as pesquisas de peças.</w:t>
        </w:r>
      </w:ins>
    </w:p>
    <w:p w:rsidR="73BC18A2" w:rsidP="3B340ED7" w:rsidRDefault="73BC18A2" w14:paraId="613E2CD7" w14:textId="02F983B4">
      <w:pPr>
        <w:rPr>
          <w:ins w:author="GUSTAVO DE OLIVEIRA REGO MORAIS" w:date="2025-05-23T20:56:50.258Z" w16du:dateUtc="2025-05-23T20:56:50.258Z" w:id="1290619747"/>
          <w:rFonts w:ascii="Aptos" w:hAnsi="Aptos" w:eastAsia="Aptos" w:cs="Aptos"/>
          <w:noProof w:val="0"/>
          <w:sz w:val="28"/>
          <w:szCs w:val="28"/>
          <w:lang w:val="pt-BR"/>
        </w:rPr>
      </w:pPr>
      <w:r w:rsidRPr="213E7328" w:rsidR="73BC18A2">
        <w:rPr>
          <w:rFonts w:ascii="Aptos" w:hAnsi="Aptos" w:eastAsia="Aptos" w:cs="Aptos"/>
          <w:noProof w:val="0"/>
          <w:sz w:val="28"/>
          <w:szCs w:val="28"/>
          <w:lang w:val="pt-BR"/>
        </w:rPr>
        <w:t>- Haverá algum tipo de painel administrativo interno?</w:t>
      </w:r>
    </w:p>
    <w:p w:rsidR="5F1B2203" w:rsidP="213E7328" w:rsidRDefault="5F1B2203" w14:paraId="57351A28" w14:textId="58014973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ins w:author="GUSTAVO DE OLIVEIRA REGO MORAIS" w:date="2025-05-23T20:56:51.191Z" w:id="926005442">
        <w:r>
          <w:tab/>
        </w:r>
        <w:r w:rsidRPr="213E7328" w:rsidR="5F1B2203">
          <w:rPr>
            <w:sz w:val="28"/>
            <w:szCs w:val="28"/>
            <w:rPrChange w:author="GUSTAVO DE OLIVEIRA REGO MORAIS" w:date="2025-05-23T20:57:05.822Z" w:id="1986729162"/>
          </w:rPr>
          <w:t>Não haverá painel administrativo nesta primeira versão, pois o sistema está sendo pensado para ser 100% automatizado com informações vindas de APIs externas. No futuro, caso as peças sejam gerenciadas manualmente, o painel pode ser considerado.</w:t>
        </w:r>
      </w:ins>
    </w:p>
    <w:p w:rsidR="3B340ED7" w:rsidP="3B340ED7" w:rsidRDefault="3B340ED7" w14:paraId="03557381" w14:textId="5D96B681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3606E402" w:rsidP="3B340ED7" w:rsidRDefault="3606E402" w14:paraId="11EDEB24" w14:textId="002884E7">
      <w:pPr>
        <w:rPr>
          <w:del w:author="GUSTAVO DE OLIVEIRA REGO MORAIS" w:date="2025-05-24T19:41:21.185Z" w16du:dateUtc="2025-05-24T19:41:21.185Z" w:id="1234106490"/>
          <w:rFonts w:ascii="Aptos" w:hAnsi="Aptos" w:eastAsia="Aptos" w:cs="Aptos"/>
          <w:noProof w:val="0"/>
          <w:sz w:val="28"/>
          <w:szCs w:val="28"/>
          <w:lang w:val="pt-BR"/>
        </w:rPr>
      </w:pPr>
      <w:r w:rsidRPr="213E7328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7. Escopo, Prazos e Entregas </w:t>
      </w:r>
    </w:p>
    <w:p w:rsidR="3606E402" w:rsidP="3B340ED7" w:rsidRDefault="3606E402" w14:paraId="7CA831F7" w14:textId="681A4425">
      <w:pPr>
        <w:rPr>
          <w:del w:author="GUSTAVO DE OLIVEIRA REGO MORAIS" w:date="2025-05-24T19:41:20.753Z" w16du:dateUtc="2025-05-24T19:41:20.753Z" w:id="1209763233"/>
          <w:rFonts w:ascii="Aptos" w:hAnsi="Aptos" w:eastAsia="Aptos" w:cs="Aptos"/>
          <w:noProof w:val="0"/>
          <w:sz w:val="28"/>
          <w:szCs w:val="28"/>
          <w:lang w:val="pt-BR"/>
        </w:rPr>
      </w:pPr>
      <w:del w:author="GUSTAVO DE OLIVEIRA REGO MORAIS" w:date="2025-05-24T19:41:20.756Z" w:id="1835727274">
        <w:r w:rsidRPr="213E7328" w:rsidDel="3606E402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>- Qual o prazo ideal para a entrega da primeira versão funcional (MVP)?</w:delText>
        </w:r>
      </w:del>
      <w:del w:author="GUSTAVO DE OLIVEIRA REGO MORAIS" w:date="2025-05-23T20:34:14.314Z" w:id="655975816">
        <w:r w:rsidRPr="213E7328" w:rsidDel="3606E402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 xml:space="preserve"> </w:delText>
        </w:r>
      </w:del>
    </w:p>
    <w:p w:rsidR="3606E402" w:rsidP="213E7328" w:rsidRDefault="3606E402" w14:paraId="54E2DD23" w14:textId="7B8CE409">
      <w:pPr>
        <w:rPr>
          <w:del w:author="GUSTAVO DE OLIVEIRA REGO MORAIS" w:date="2025-05-23T21:06:30.961Z" w16du:dateUtc="2025-05-23T21:06:30.961Z" w:id="73484362"/>
          <w:rFonts w:ascii="Aptos" w:hAnsi="Aptos" w:eastAsia="Aptos" w:cs="Aptos"/>
          <w:noProof w:val="0"/>
          <w:sz w:val="28"/>
          <w:szCs w:val="28"/>
          <w:lang w:val="pt-BR"/>
        </w:rPr>
      </w:pPr>
      <w:r w:rsidRPr="213E7328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- Vocês preferem entregas parciais ou tudo de uma vez? </w:t>
      </w:r>
    </w:p>
    <w:p w:rsidR="3606E402" w:rsidP="213E7328" w:rsidRDefault="3606E402" w14:paraId="060D0B6D" w14:textId="167E8428">
      <w:pPr>
        <w:ind w:firstLine="708"/>
        <w:rPr>
          <w:ins w:author="GUSTAVO DE OLIVEIRA REGO MORAIS" w:date="2025-05-23T21:06:25.441Z" w16du:dateUtc="2025-05-23T21:06:25.441Z" w:id="2096085916"/>
          <w:rFonts w:ascii="Aptos" w:hAnsi="Aptos" w:eastAsia="Aptos" w:cs="Aptos"/>
          <w:noProof w:val="0"/>
          <w:sz w:val="28"/>
          <w:szCs w:val="28"/>
          <w:lang w:val="pt-BR"/>
        </w:rPr>
      </w:pPr>
      <w:ins w:author="GUSTAVO DE OLIVEIRA REGO MORAIS" w:date="2025-05-23T21:06:25.441Z" w:id="1681365372">
        <w:r w:rsidRPr="213E7328" w:rsidR="1278F4FC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De preferência entregas parciais e iterativas, para que que seja </w:t>
        </w:r>
        <w:del w:author="JOAO PEDRO MIRANDA SOUSA" w:date="2025-05-23T23:46:55.712Z" w:id="791660664">
          <w:r w:rsidRPr="213E7328" w:rsidDel="1278F4FC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>possivel</w:delText>
          </w:r>
        </w:del>
      </w:ins>
      <w:ins w:author="JOAO PEDRO MIRANDA SOUSA" w:date="2025-05-23T23:46:55.713Z" w:id="1698285680">
        <w:r w:rsidRPr="213E7328" w:rsidR="34C5EEBC">
          <w:rPr>
            <w:rFonts w:ascii="Aptos" w:hAnsi="Aptos" w:eastAsia="Aptos" w:cs="Aptos"/>
            <w:noProof w:val="0"/>
            <w:sz w:val="28"/>
            <w:szCs w:val="28"/>
            <w:lang w:val="pt-BR"/>
          </w:rPr>
          <w:t>possível</w:t>
        </w:r>
      </w:ins>
      <w:ins w:author="GUSTAVO DE OLIVEIRA REGO MORAIS" w:date="2025-05-23T21:06:25.441Z" w:id="2079260687">
        <w:r w:rsidRPr="213E7328" w:rsidR="1278F4FC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ver a evolução do projeto, testar funcionalidades à medida que são concluídas e garantir que estamos no caminho certo antes de entregar o MVP completo.</w:t>
        </w:r>
        <w:r w:rsidRPr="213E7328" w:rsidR="1278F4FC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</w:t>
        </w:r>
      </w:ins>
    </w:p>
    <w:p w:rsidR="3606E402" w:rsidP="3B340ED7" w:rsidRDefault="3606E402" w14:paraId="484903F7" w14:textId="1780F46C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213E7328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- Quais funcionalidades podem ficar para versões futuras? </w:t>
      </w:r>
    </w:p>
    <w:p w:rsidR="3B340ED7" w:rsidP="3B340ED7" w:rsidRDefault="3B340ED7" w14:paraId="0DF19971" w14:textId="47B19DA5">
      <w:pPr>
        <w:rPr>
          <w:ins w:author="GUSTAVO DE OLIVEIRA REGO MORAIS" w:date="2025-05-23T21:11:52.518Z" w16du:dateUtc="2025-05-23T21:11:52.518Z" w:id="1903260542"/>
          <w:rFonts w:ascii="Aptos" w:hAnsi="Aptos" w:eastAsia="Aptos" w:cs="Aptos"/>
          <w:noProof w:val="0"/>
          <w:sz w:val="28"/>
          <w:szCs w:val="28"/>
          <w:lang w:val="pt-BR"/>
        </w:rPr>
      </w:pPr>
      <w:ins w:author="GUSTAVO DE OLIVEIRA REGO MORAIS" w:date="2025-05-23T21:07:31.414Z" w:id="1873100981">
        <w:r>
          <w:tab/>
        </w:r>
      </w:ins>
      <w:ins w:author="GUSTAVO DE OLIVEIRA REGO MORAIS" w:date="2025-05-23T21:09:57.972Z" w:id="855435171">
        <w:r w:rsidRPr="213E7328" w:rsidR="76455A6D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Algumas funcionalidades </w:t>
        </w:r>
      </w:ins>
      <w:ins w:author="GUSTAVO DE OLIVEIRA REGO MORAIS" w:date="2025-05-23T21:10:59.061Z" w:id="292867846">
        <w:r w:rsidRPr="213E7328" w:rsidR="76455A6D">
          <w:rPr>
            <w:rFonts w:ascii="Aptos" w:hAnsi="Aptos" w:eastAsia="Aptos" w:cs="Aptos"/>
            <w:noProof w:val="0"/>
            <w:sz w:val="28"/>
            <w:szCs w:val="28"/>
            <w:lang w:val="pt-BR"/>
          </w:rPr>
          <w:t>que podem ser planejadas para versões futuras como: Painel Administrativo, Exportação</w:t>
        </w:r>
        <w:del w:author="JOAO PEDRO MIRANDA SOUSA" w:date="2025-05-23T23:47:39.912Z" w:id="1439704632">
          <w:r w:rsidRPr="213E7328" w:rsidDel="76455A6D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 xml:space="preserve"> </w:delText>
          </w:r>
        </w:del>
      </w:ins>
      <w:ins w:author="JOAO PEDRO MIRANDA SOUSA" w:date="2025-05-23T23:47:33.04Z" w:id="1370215820">
        <w:r w:rsidRPr="213E7328" w:rsidR="70FB96CA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</w:t>
        </w:r>
      </w:ins>
      <w:ins w:author="GUSTAVO DE OLIVEIRA REGO MORAIS" w:date="2025-05-23T21:10:59.061Z" w:id="226406735">
        <w:r w:rsidRPr="213E7328" w:rsidR="76455A6D">
          <w:rPr>
            <w:rFonts w:ascii="Aptos" w:hAnsi="Aptos" w:eastAsia="Aptos" w:cs="Aptos"/>
            <w:noProof w:val="0"/>
            <w:sz w:val="28"/>
            <w:szCs w:val="28"/>
            <w:lang w:val="pt-BR"/>
          </w:rPr>
          <w:t>de build</w:t>
        </w:r>
        <w:r w:rsidRPr="213E7328" w:rsidR="15CDC4CD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para arquivos</w:t>
        </w:r>
      </w:ins>
      <w:ins w:author="GUSTAVO DE OLIVEIRA REGO MORAIS" w:date="2025-05-23T21:11:45.518Z" w:id="910012534">
        <w:r w:rsidRPr="213E7328" w:rsidR="15CDC4CD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</w:t>
        </w:r>
      </w:ins>
      <w:ins w:author="JOAO PEDRO MIRANDA SOUSA" w:date="2025-05-23T23:47:54.215Z" w:id="2031025148">
        <w:r w:rsidRPr="213E7328" w:rsidR="233E1177">
          <w:rPr>
            <w:rFonts w:ascii="Aptos" w:hAnsi="Aptos" w:eastAsia="Aptos" w:cs="Aptos"/>
            <w:noProof w:val="0"/>
            <w:sz w:val="28"/>
            <w:szCs w:val="28"/>
            <w:lang w:val="pt-BR"/>
          </w:rPr>
          <w:t>e compartilhamento entre perfis, bem como</w:t>
        </w:r>
      </w:ins>
      <w:ins w:author="GUSTAVO DE OLIVEIRA REGO MORAIS" w:date="2025-05-23T21:11:45.518Z" w:id="2099304704">
        <w:del w:author="JOAO PEDRO MIRANDA SOUSA" w:date="2025-05-23T23:47:54.942Z" w:id="379961413">
          <w:r w:rsidRPr="213E7328" w:rsidDel="15CDC4CD">
            <w:rPr>
              <w:rFonts w:ascii="Aptos" w:hAnsi="Aptos" w:eastAsia="Aptos" w:cs="Aptos"/>
              <w:noProof w:val="0"/>
              <w:sz w:val="28"/>
              <w:szCs w:val="28"/>
              <w:lang w:val="pt-BR"/>
            </w:rPr>
            <w:delText>e</w:delText>
          </w:r>
        </w:del>
        <w:r w:rsidRPr="213E7328" w:rsidR="15CDC4CD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sugestões de peças de acordo com o ambiente na qual o computador será inserido.</w:t>
        </w:r>
      </w:ins>
    </w:p>
    <w:p w:rsidR="213E7328" w:rsidP="213E7328" w:rsidRDefault="213E7328" w14:paraId="4ABD308A" w14:textId="5FA09EEF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3606E402" w:rsidP="3B340ED7" w:rsidRDefault="3606E402" w14:paraId="5B6527EE" w14:textId="7422DA54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3B340ED7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8. Sucesso e Métricas </w:t>
      </w:r>
    </w:p>
    <w:p w:rsidR="3606E402" w:rsidP="3B340ED7" w:rsidRDefault="3606E402" w14:paraId="0DD55876" w14:textId="2E9DE59C">
      <w:pPr>
        <w:rPr>
          <w:ins w:author="GUSTAVO DE OLIVEIRA REGO MORAIS" w:date="2025-05-23T21:12:46.05Z" w16du:dateUtc="2025-05-23T21:12:46.05Z" w:id="1888198776"/>
          <w:rFonts w:ascii="Aptos" w:hAnsi="Aptos" w:eastAsia="Aptos" w:cs="Aptos"/>
          <w:noProof w:val="0"/>
          <w:sz w:val="28"/>
          <w:szCs w:val="28"/>
          <w:lang w:val="pt-BR"/>
        </w:rPr>
      </w:pPr>
      <w:r w:rsidRPr="213E7328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>- Como saberemos se o projeto está funcionando bem?</w:t>
      </w:r>
      <w:del w:author="GUSTAVO DE OLIVEIRA REGO MORAIS" w:date="2025-05-23T18:56:18.19Z" w:id="1237510033">
        <w:r w:rsidRPr="213E7328" w:rsidDel="3606E402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 xml:space="preserve"> </w:delText>
        </w:r>
      </w:del>
    </w:p>
    <w:p w:rsidR="6F16A876" w:rsidP="213E7328" w:rsidRDefault="6F16A876" w14:paraId="6CF61174" w14:textId="4972EF44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ins w:author="GUSTAVO DE OLIVEIRA REGO MORAIS" w:date="2025-05-23T21:12:59.42Z" w:id="1808497165">
        <w:r>
          <w:tab/>
        </w:r>
      </w:ins>
      <w:ins w:author="GUSTAVO DE OLIVEIRA REGO MORAIS" w:date="2025-05-23T21:16:11.616Z" w:id="1162184307">
        <w:r w:rsidRPr="213E7328" w:rsidR="4D05D1F9">
          <w:rPr>
            <w:rFonts w:ascii="Aptos" w:hAnsi="Aptos" w:eastAsia="Aptos" w:cs="Aptos"/>
            <w:noProof w:val="0"/>
            <w:sz w:val="28"/>
            <w:szCs w:val="28"/>
            <w:lang w:val="pt-BR"/>
          </w:rPr>
          <w:t>Saberemos que o projeto está funcionando bem quando os usuários estiverem satisfeitos, utilizarem o sistema com frequência e deixarem feedbacks positivos.</w:t>
        </w:r>
      </w:ins>
    </w:p>
    <w:p w:rsidR="3606E402" w:rsidP="213E7328" w:rsidRDefault="3606E402" w14:paraId="709FA60D" w14:textId="12FCA555">
      <w:pPr>
        <w:rPr>
          <w:ins w:author="GUSTAVO DE OLIVEIRA REGO MORAIS" w:date="2025-05-23T21:16:25.256Z" w16du:dateUtc="2025-05-23T21:16:25.256Z" w:id="1961919395"/>
          <w:rFonts w:ascii="Aptos" w:hAnsi="Aptos" w:eastAsia="Aptos" w:cs="Aptos"/>
          <w:noProof w:val="0"/>
          <w:sz w:val="28"/>
          <w:szCs w:val="28"/>
          <w:lang w:val="pt-BR"/>
        </w:rPr>
      </w:pPr>
      <w:r w:rsidRPr="213E7328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>- Quais métricas de sucesso são mais importantes? (</w:t>
      </w:r>
      <w:r w:rsidRPr="213E7328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>ex</w:t>
      </w:r>
      <w:r w:rsidRPr="213E7328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: </w:t>
      </w:r>
      <w:r w:rsidRPr="213E7328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>builds gerados</w:t>
      </w:r>
      <w:r w:rsidRPr="213E7328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>, cliques em links, acessos)</w:t>
      </w:r>
    </w:p>
    <w:p w:rsidR="3606E402" w:rsidP="213E7328" w:rsidRDefault="3606E402" w14:paraId="08F6D5F0" w14:textId="2E124142">
      <w:pPr>
        <w:ind w:firstLine="708"/>
        <w:rPr>
          <w:rFonts w:ascii="Aptos" w:hAnsi="Aptos" w:eastAsia="Aptos" w:cs="Aptos"/>
          <w:noProof w:val="0"/>
          <w:sz w:val="28"/>
          <w:szCs w:val="28"/>
          <w:lang w:val="pt-BR"/>
        </w:rPr>
      </w:pPr>
      <w:del w:author="GUSTAVO DE OLIVEIRA REGO MORAIS" w:date="2025-05-23T21:16:23.726Z" w:id="2122267172">
        <w:r w:rsidRPr="213E7328" w:rsidDel="3606E402">
          <w:rPr>
            <w:rFonts w:ascii="Aptos" w:hAnsi="Aptos" w:eastAsia="Aptos" w:cs="Aptos"/>
            <w:noProof w:val="0"/>
            <w:sz w:val="28"/>
            <w:szCs w:val="28"/>
            <w:lang w:val="pt-BR"/>
          </w:rPr>
          <w:delText xml:space="preserve"> </w:delText>
        </w:r>
      </w:del>
      <w:ins w:author="GUSTAVO DE OLIVEIRA REGO MORAIS" w:date="2025-05-23T21:23:45.036Z" w:id="792773111">
        <w:r w:rsidRPr="213E7328" w:rsidR="2710D751">
          <w:rPr>
            <w:rFonts w:ascii="Aptos" w:hAnsi="Aptos" w:eastAsia="Aptos" w:cs="Aptos"/>
            <w:noProof w:val="0"/>
            <w:sz w:val="28"/>
            <w:szCs w:val="28"/>
            <w:lang w:val="pt-BR"/>
          </w:rPr>
          <w:t>Vamos medir o sucesso pelo crescimento de cadastros, pelo número de montagens concluídas e pelos cliques em links de compra. Também avaliaremos rapidamente a satisfação dos usuários por meio de feedback simples sobre gostarem e recomendarem a plataforma.</w:t>
        </w:r>
      </w:ins>
    </w:p>
    <w:p w:rsidR="3606E402" w:rsidP="3B340ED7" w:rsidRDefault="3606E402" w14:paraId="7F3F5345" w14:textId="3FE66A97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213E7328" w:rsidR="3606E402">
        <w:rPr>
          <w:rFonts w:ascii="Aptos" w:hAnsi="Aptos" w:eastAsia="Aptos" w:cs="Aptos"/>
          <w:noProof w:val="0"/>
          <w:sz w:val="28"/>
          <w:szCs w:val="28"/>
          <w:lang w:val="pt-BR"/>
        </w:rPr>
        <w:t>- Existe interesse em monetizar o site no futuro?</w:t>
      </w:r>
    </w:p>
    <w:p w:rsidR="2ED95B72" w:rsidP="213E7328" w:rsidRDefault="2ED95B72" w14:paraId="5CB4D639" w14:textId="2867C0D9">
      <w:pPr>
        <w:rPr>
          <w:ins w:author="ITALO FRANCISCO ALMEIDA DE OLIVEIRA" w:date="2025-05-23T21:31:06.557Z" w16du:dateUtc="2025-05-23T21:31:06.557Z" w:id="240696668"/>
          <w:rFonts w:ascii="Aptos" w:hAnsi="Aptos" w:eastAsia="Aptos" w:cs="Aptos"/>
          <w:noProof w:val="0"/>
          <w:sz w:val="28"/>
          <w:szCs w:val="28"/>
          <w:lang w:val="pt-BR"/>
        </w:rPr>
      </w:pPr>
      <w:ins w:author="GUSTAVO DE OLIVEIRA REGO MORAIS" w:date="2025-05-23T21:23:48.868Z" w:id="2089330146">
        <w:r>
          <w:tab/>
        </w:r>
      </w:ins>
      <w:ins w:author="GUSTAVO DE OLIVEIRA REGO MORAIS" w:date="2025-05-23T21:25:59.878Z" w:id="462180623">
        <w:r w:rsidRPr="213E7328" w:rsidR="73F6A9EE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Sim, </w:t>
        </w:r>
      </w:ins>
      <w:ins w:author="GUSTAVO DE OLIVEIRA REGO MORAIS" w:date="2025-05-23T21:26:54.345Z" w:id="1088902139">
        <w:r w:rsidRPr="213E7328" w:rsidR="064C9DA5">
          <w:rPr>
            <w:rFonts w:ascii="Aptos" w:hAnsi="Aptos" w:eastAsia="Aptos" w:cs="Aptos"/>
            <w:noProof w:val="0"/>
            <w:sz w:val="28"/>
            <w:szCs w:val="28"/>
            <w:lang w:val="pt-BR"/>
          </w:rPr>
          <w:t>poderíamos</w:t>
        </w:r>
        <w:r w:rsidRPr="213E7328" w:rsidR="73F6A9EE">
          <w:rPr>
            <w:rFonts w:ascii="Aptos" w:hAnsi="Aptos" w:eastAsia="Aptos" w:cs="Aptos"/>
            <w:noProof w:val="0"/>
            <w:sz w:val="28"/>
            <w:szCs w:val="28"/>
            <w:lang w:val="pt-BR"/>
          </w:rPr>
          <w:t xml:space="preserve"> realizar parcerias com lojas</w:t>
        </w:r>
        <w:r w:rsidRPr="213E7328" w:rsidR="2F7D54F0">
          <w:rPr>
            <w:rFonts w:ascii="Aptos" w:hAnsi="Aptos" w:eastAsia="Aptos" w:cs="Aptos"/>
            <w:noProof w:val="0"/>
            <w:sz w:val="28"/>
            <w:szCs w:val="28"/>
            <w:lang w:val="pt-BR"/>
          </w:rPr>
          <w:t>.</w:t>
        </w:r>
      </w:ins>
    </w:p>
    <w:p w:rsidR="213E7328" w:rsidP="213E7328" w:rsidRDefault="213E7328" w14:paraId="23F2FC66" w14:textId="5FA769E1">
      <w:pPr>
        <w:rPr>
          <w:ins w:author="ITALO FRANCISCO ALMEIDA DE OLIVEIRA" w:date="2025-05-23T21:31:06.718Z" w16du:dateUtc="2025-05-23T21:31:06.718Z" w:id="1881495325"/>
          <w:rFonts w:ascii="Aptos" w:hAnsi="Aptos" w:eastAsia="Aptos" w:cs="Aptos"/>
          <w:noProof w:val="0"/>
          <w:sz w:val="28"/>
          <w:szCs w:val="28"/>
          <w:lang w:val="pt-BR"/>
        </w:rPr>
      </w:pPr>
    </w:p>
    <w:p w:rsidR="213E7328" w:rsidP="213E7328" w:rsidRDefault="213E7328" w14:paraId="320AACFF" w14:textId="4C1B33EE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575D1B87" w:rsidP="213E7328" w:rsidRDefault="575D1B87" w14:paraId="7722F5C2" w14:textId="3C2D167F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213E7328" w:rsidR="575D1B87">
        <w:rPr>
          <w:rFonts w:ascii="Aptos" w:hAnsi="Aptos" w:eastAsia="Aptos" w:cs="Aptos"/>
          <w:noProof w:val="0"/>
          <w:sz w:val="28"/>
          <w:szCs w:val="28"/>
          <w:lang w:val="pt-BR"/>
        </w:rPr>
        <w:t>Requisitos Funcionais (RF):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13E7328" w:rsidTr="213E7328" w14:paraId="0231BC00">
        <w:trPr>
          <w:trHeight w:val="300"/>
        </w:trPr>
        <w:tc>
          <w:tcPr>
            <w:tcW w:w="3005" w:type="dxa"/>
            <w:tcMar/>
          </w:tcPr>
          <w:p w:rsidR="6084EE2F" w:rsidP="213E7328" w:rsidRDefault="6084EE2F" w14:paraId="51CCA6FC" w14:textId="1238369D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2:09.868Z" w:id="803172664">
              <w:r w:rsidRPr="213E7328" w:rsidR="6084EE2F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ID </w:t>
              </w:r>
            </w:ins>
          </w:p>
        </w:tc>
        <w:tc>
          <w:tcPr>
            <w:tcW w:w="3005" w:type="dxa"/>
            <w:tcMar/>
          </w:tcPr>
          <w:p w:rsidR="6084EE2F" w:rsidP="213E7328" w:rsidRDefault="6084EE2F" w14:paraId="2E1EDDF0" w14:textId="1DF1B74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2:13.511Z" w:id="72226255">
              <w:r w:rsidRPr="213E7328" w:rsidR="6084EE2F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NOME </w:t>
              </w:r>
            </w:ins>
          </w:p>
        </w:tc>
        <w:tc>
          <w:tcPr>
            <w:tcW w:w="3005" w:type="dxa"/>
            <w:tcMar/>
          </w:tcPr>
          <w:p w:rsidR="6084EE2F" w:rsidP="213E7328" w:rsidRDefault="6084EE2F" w14:paraId="4E29C3EF" w14:textId="2CB0EECF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2:26.04Z" w:id="2014333985">
              <w:r w:rsidRPr="213E7328" w:rsidR="6084EE2F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DESCRIÇÃO</w:t>
              </w:r>
            </w:ins>
          </w:p>
        </w:tc>
      </w:tr>
      <w:tr w:rsidR="213E7328" w:rsidTr="213E7328" w14:paraId="61076EDE">
        <w:trPr>
          <w:trHeight w:val="300"/>
        </w:trPr>
        <w:tc>
          <w:tcPr>
            <w:tcW w:w="3005" w:type="dxa"/>
            <w:tcMar/>
          </w:tcPr>
          <w:p w:rsidR="213E7328" w:rsidP="213E7328" w:rsidRDefault="213E7328" w14:paraId="1B9D0DEF" w14:textId="0787943E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213E7328" w:rsidR="213E7328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 xml:space="preserve">RF 01 </w:t>
            </w:r>
          </w:p>
        </w:tc>
        <w:tc>
          <w:tcPr>
            <w:tcW w:w="3005" w:type="dxa"/>
            <w:tcMar/>
          </w:tcPr>
          <w:p w:rsidR="11033B90" w:rsidP="213E7328" w:rsidRDefault="11033B90" w14:paraId="1261C336" w14:textId="426C7635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213E7328" w:rsidR="11033B90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Cadastro de Usuário</w:t>
            </w:r>
          </w:p>
        </w:tc>
        <w:tc>
          <w:tcPr>
            <w:tcW w:w="3005" w:type="dxa"/>
            <w:tcMar/>
          </w:tcPr>
          <w:p w:rsidR="11033B90" w:rsidP="213E7328" w:rsidRDefault="11033B90" w14:paraId="4E60394F" w14:textId="4AD8733F">
            <w:pPr>
              <w:pStyle w:val="Normal"/>
              <w:rPr>
                <w:ins w:author="ITALO FRANCISCO ALMEIDA DE OLIVEIRA" w:date="2025-05-23T21:03:01.307Z" w16du:dateUtc="2025-05-23T21:03:01.307Z" w:id="1530418541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3:01.307Z" w:id="1344942806">
              <w:r w:rsidRPr="213E7328" w:rsidR="11033B90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permitir que usuários se cadastrem com seus dados para salvar builds e receber promoções.</w:t>
              </w:r>
            </w:ins>
          </w:p>
          <w:p w:rsidR="213E7328" w:rsidP="213E7328" w:rsidRDefault="213E7328" w14:paraId="28292EFA" w14:textId="6797010E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213E7328" w:rsidTr="213E7328" w14:paraId="389B81B7">
        <w:trPr>
          <w:trHeight w:val="300"/>
        </w:trPr>
        <w:tc>
          <w:tcPr>
            <w:tcW w:w="3005" w:type="dxa"/>
            <w:tcMar/>
          </w:tcPr>
          <w:p w:rsidR="213E7328" w:rsidP="213E7328" w:rsidRDefault="213E7328" w14:paraId="0776E24D" w14:textId="28143E5B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213E7328" w:rsidR="213E7328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 xml:space="preserve">RF 02 </w:t>
            </w:r>
          </w:p>
        </w:tc>
        <w:tc>
          <w:tcPr>
            <w:tcW w:w="3005" w:type="dxa"/>
            <w:tcMar/>
          </w:tcPr>
          <w:p w:rsidR="5DBCC18C" w:rsidP="213E7328" w:rsidRDefault="5DBCC18C" w14:paraId="1134413E" w14:textId="104B86E5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3:13.944Z" w:id="1714651217">
              <w:r w:rsidRPr="213E7328" w:rsidR="5DBCC18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Definição de Orçamento</w:t>
              </w:r>
            </w:ins>
          </w:p>
        </w:tc>
        <w:tc>
          <w:tcPr>
            <w:tcW w:w="3005" w:type="dxa"/>
            <w:tcMar/>
          </w:tcPr>
          <w:p w:rsidR="5DBCC18C" w:rsidP="213E7328" w:rsidRDefault="5DBCC18C" w14:paraId="7AB60534" w14:textId="7BFEE12F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3:26.849Z" w:id="957424083">
              <w:r w:rsidRPr="213E7328" w:rsidR="5DBCC18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permitir que o usuário informe o valor máximo disponível para montar o PC.</w:t>
              </w:r>
            </w:ins>
          </w:p>
        </w:tc>
      </w:tr>
      <w:tr w:rsidR="213E7328" w:rsidTr="213E7328" w14:paraId="5D7D2F0A">
        <w:trPr>
          <w:trHeight w:val="300"/>
        </w:trPr>
        <w:tc>
          <w:tcPr>
            <w:tcW w:w="3005" w:type="dxa"/>
            <w:tcMar/>
          </w:tcPr>
          <w:p w:rsidR="213E7328" w:rsidP="213E7328" w:rsidRDefault="213E7328" w14:paraId="23368900" w14:textId="2AA42B52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213E7328" w:rsidR="213E7328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RF 03</w:t>
            </w:r>
          </w:p>
        </w:tc>
        <w:tc>
          <w:tcPr>
            <w:tcW w:w="3005" w:type="dxa"/>
            <w:tcMar/>
          </w:tcPr>
          <w:p w:rsidR="50F1CDDE" w:rsidP="213E7328" w:rsidRDefault="50F1CDDE" w14:paraId="18A45075" w14:textId="78EAB14F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3:35.388Z" w:id="800511007">
              <w:r w:rsidRPr="213E7328" w:rsidR="50F1CDDE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Recomendação Automatizada</w:t>
              </w:r>
            </w:ins>
          </w:p>
        </w:tc>
        <w:tc>
          <w:tcPr>
            <w:tcW w:w="3005" w:type="dxa"/>
            <w:tcMar/>
          </w:tcPr>
          <w:p w:rsidR="50F1CDDE" w:rsidP="213E7328" w:rsidRDefault="50F1CDDE" w14:paraId="425FDC50" w14:textId="4D38C0AF">
            <w:pPr>
              <w:pStyle w:val="Normal"/>
              <w:rPr>
                <w:ins w:author="ITALO FRANCISCO ALMEIDA DE OLIVEIRA" w:date="2025-05-23T21:03:40.828Z" w16du:dateUtc="2025-05-23T21:03:40.828Z" w:id="2025392816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3:40.828Z" w:id="1986922137">
              <w:r w:rsidRPr="213E7328" w:rsidR="50F1CDDE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sugerir peças automaticamente com base nas necessidades informadas e no orçamento do usuário.</w:t>
              </w:r>
            </w:ins>
          </w:p>
          <w:p w:rsidR="213E7328" w:rsidP="213E7328" w:rsidRDefault="213E7328" w14:paraId="79AFD472" w14:textId="52031416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213E7328" w:rsidTr="213E7328" w14:paraId="339AC6AD">
        <w:trPr>
          <w:trHeight w:val="300"/>
        </w:trPr>
        <w:tc>
          <w:tcPr>
            <w:tcW w:w="3005" w:type="dxa"/>
            <w:tcMar/>
          </w:tcPr>
          <w:p w:rsidR="213E7328" w:rsidP="213E7328" w:rsidRDefault="213E7328" w14:paraId="7694F658" w14:textId="66025E3C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213E7328" w:rsidR="213E7328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RF 04</w:t>
            </w:r>
          </w:p>
        </w:tc>
        <w:tc>
          <w:tcPr>
            <w:tcW w:w="3005" w:type="dxa"/>
            <w:tcMar/>
          </w:tcPr>
          <w:p w:rsidR="0BF0FEED" w:rsidP="213E7328" w:rsidRDefault="0BF0FEED" w14:paraId="09EC580E" w14:textId="020E2954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3:54.814Z" w:id="1391182125">
              <w:r w:rsidRPr="213E7328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Montagem Manual de Build</w:t>
              </w:r>
            </w:ins>
          </w:p>
        </w:tc>
        <w:tc>
          <w:tcPr>
            <w:tcW w:w="3005" w:type="dxa"/>
            <w:tcMar/>
          </w:tcPr>
          <w:p w:rsidR="0BF0FEED" w:rsidP="213E7328" w:rsidRDefault="0BF0FEED" w14:paraId="3840EF61" w14:textId="22A8CBE4">
            <w:pPr>
              <w:pStyle w:val="Normal"/>
              <w:rPr>
                <w:ins w:author="ITALO FRANCISCO ALMEIDA DE OLIVEIRA" w:date="2025-05-23T21:03:59.266Z" w16du:dateUtc="2025-05-23T21:03:59.266Z" w:id="2004391537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3:59.266Z" w:id="1762862799">
              <w:r w:rsidRPr="213E7328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permitir que o usuário monte o PC escolhendo manualmente cada peça.</w:t>
              </w:r>
            </w:ins>
          </w:p>
          <w:p w:rsidR="213E7328" w:rsidP="213E7328" w:rsidRDefault="213E7328" w14:paraId="0136A800" w14:textId="0C25E3E6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213E7328" w:rsidTr="213E7328" w14:paraId="043CC6D6">
        <w:trPr>
          <w:trHeight w:val="300"/>
        </w:trPr>
        <w:tc>
          <w:tcPr>
            <w:tcW w:w="3005" w:type="dxa"/>
            <w:tcMar/>
          </w:tcPr>
          <w:p w:rsidR="0BF0FEED" w:rsidP="213E7328" w:rsidRDefault="0BF0FEED" w14:paraId="5B9F7702" w14:textId="37A4FEC1">
            <w:pPr>
              <w:pStyle w:val="Normal"/>
              <w:rPr>
                <w:ins w:author="ITALO FRANCISCO ALMEIDA DE OLIVEIRA" w:date="2025-05-23T21:04:40.451Z" w16du:dateUtc="2025-05-23T21:04:40.451Z" w:id="1652468925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4:57.916Z" w:id="912813392">
              <w:r w:rsidRPr="213E7328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RF 05</w:t>
              </w:r>
            </w:ins>
          </w:p>
          <w:p w:rsidR="213E7328" w:rsidP="213E7328" w:rsidRDefault="213E7328" w14:paraId="6093E3D0" w14:textId="75E151F9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3005" w:type="dxa"/>
            <w:tcMar/>
          </w:tcPr>
          <w:p w:rsidR="0BF0FEED" w:rsidP="213E7328" w:rsidRDefault="0BF0FEED" w14:paraId="6BA96014" w14:textId="342E508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5:44.091Z" w:id="1578074815">
              <w:r w:rsidRPr="213E7328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Avaliação de Compatibilidade</w:t>
              </w:r>
            </w:ins>
          </w:p>
        </w:tc>
        <w:tc>
          <w:tcPr>
            <w:tcW w:w="3005" w:type="dxa"/>
            <w:tcMar/>
          </w:tcPr>
          <w:p w:rsidR="0BF0FEED" w:rsidP="213E7328" w:rsidRDefault="0BF0FEED" w14:paraId="27C2D093" w14:textId="7C8A5B2D">
            <w:pPr>
              <w:pStyle w:val="Normal"/>
              <w:rPr>
                <w:ins w:author="ITALO FRANCISCO ALMEIDA DE OLIVEIRA" w:date="2025-05-23T21:05:50.732Z" w16du:dateUtc="2025-05-23T21:05:50.732Z" w:id="1034548783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5:50.732Z" w:id="1768451862">
              <w:r w:rsidRPr="213E7328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avisar sobre compatibilidade ruim ou excelente entre peças escolhidas.</w:t>
              </w:r>
            </w:ins>
          </w:p>
          <w:p w:rsidR="213E7328" w:rsidP="213E7328" w:rsidRDefault="213E7328" w14:paraId="115BF635" w14:textId="2C476B7B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213E7328" w:rsidTr="213E7328" w14:paraId="1A2D4B5B">
        <w:trPr>
          <w:trHeight w:val="300"/>
        </w:trPr>
        <w:tc>
          <w:tcPr>
            <w:tcW w:w="3005" w:type="dxa"/>
            <w:tcMar/>
          </w:tcPr>
          <w:p w:rsidR="0BF0FEED" w:rsidP="213E7328" w:rsidRDefault="0BF0FEED" w14:paraId="174E7D80" w14:textId="55F61B84">
            <w:pPr>
              <w:pStyle w:val="Normal"/>
              <w:rPr>
                <w:ins w:author="ITALO FRANCISCO ALMEIDA DE OLIVEIRA" w:date="2025-05-23T21:04:44.542Z" w16du:dateUtc="2025-05-23T21:04:44.542Z" w:id="1449100950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4:42.401Z" w:id="1294655125">
              <w:r w:rsidRPr="213E7328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RF 0</w:t>
              </w:r>
            </w:ins>
            <w:ins w:author="ITALO FRANCISCO ALMEIDA DE OLIVEIRA" w:date="2025-05-23T21:05:00.786Z" w:id="595974447">
              <w:r w:rsidRPr="213E7328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6</w:t>
              </w:r>
            </w:ins>
          </w:p>
          <w:p w:rsidR="213E7328" w:rsidP="213E7328" w:rsidRDefault="213E7328" w14:paraId="4F04E66C" w14:textId="32F59A93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3005" w:type="dxa"/>
            <w:tcMar/>
          </w:tcPr>
          <w:p w:rsidR="0099780C" w:rsidP="213E7328" w:rsidRDefault="0099780C" w14:paraId="47AD8634" w14:textId="6D28753C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7:34.037Z" w:id="999503352">
              <w:r w:rsidRPr="213E7328" w:rsidR="0099780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Salvar Build no Perfil</w:t>
              </w:r>
            </w:ins>
          </w:p>
        </w:tc>
        <w:tc>
          <w:tcPr>
            <w:tcW w:w="3005" w:type="dxa"/>
            <w:tcMar/>
          </w:tcPr>
          <w:p w:rsidR="0099780C" w:rsidP="213E7328" w:rsidRDefault="0099780C" w14:paraId="7ADB3FC5" w14:textId="414C3274">
            <w:pPr>
              <w:pStyle w:val="Normal"/>
              <w:rPr>
                <w:ins w:author="ITALO FRANCISCO ALMEIDA DE OLIVEIRA" w:date="2025-05-23T21:07:48.029Z" w16du:dateUtc="2025-05-23T21:07:48.029Z" w:id="2146039385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7:48.029Z" w:id="1488065164">
              <w:r w:rsidRPr="213E7328" w:rsidR="0099780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permitir que o usuário salve a montagem realizada no seu perfil.</w:t>
              </w:r>
            </w:ins>
          </w:p>
          <w:p w:rsidR="213E7328" w:rsidP="213E7328" w:rsidRDefault="213E7328" w14:paraId="7C7FC7E9" w14:textId="30599374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213E7328" w:rsidTr="213E7328" w14:paraId="096AE32F">
        <w:trPr>
          <w:trHeight w:val="300"/>
        </w:trPr>
        <w:tc>
          <w:tcPr>
            <w:tcW w:w="3005" w:type="dxa"/>
            <w:tcMar/>
          </w:tcPr>
          <w:p w:rsidR="0BF0FEED" w:rsidP="213E7328" w:rsidRDefault="0BF0FEED" w14:paraId="2A68E6D1" w14:textId="0CE70038">
            <w:pPr>
              <w:pStyle w:val="Normal"/>
              <w:rPr>
                <w:ins w:author="ITALO FRANCISCO ALMEIDA DE OLIVEIRA" w:date="2025-05-23T21:04:45.842Z" w16du:dateUtc="2025-05-23T21:04:45.842Z" w:id="771149105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4:45.842Z" w:id="2137606733">
              <w:r w:rsidRPr="213E7328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RF 0</w:t>
              </w:r>
            </w:ins>
            <w:ins w:author="ITALO FRANCISCO ALMEIDA DE OLIVEIRA" w:date="2025-05-23T21:07:02.917Z" w:id="771838569">
              <w:r w:rsidRPr="213E7328" w:rsidR="7FB03F0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7</w:t>
              </w:r>
            </w:ins>
          </w:p>
          <w:p w:rsidR="213E7328" w:rsidP="213E7328" w:rsidRDefault="213E7328" w14:paraId="0E7A156C" w14:textId="7D89A241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3005" w:type="dxa"/>
            <w:tcMar/>
          </w:tcPr>
          <w:p w:rsidR="47C8BDD8" w:rsidP="213E7328" w:rsidRDefault="47C8BDD8" w14:paraId="4E43C378" w14:textId="008993B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7:56.768Z" w:id="1925643766">
              <w:r w:rsidRPr="213E7328" w:rsidR="47C8BDD8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Exportar Build</w:t>
              </w:r>
            </w:ins>
          </w:p>
        </w:tc>
        <w:tc>
          <w:tcPr>
            <w:tcW w:w="3005" w:type="dxa"/>
            <w:tcMar/>
          </w:tcPr>
          <w:p w:rsidR="47C8BDD8" w:rsidP="213E7328" w:rsidRDefault="47C8BDD8" w14:paraId="18212BB3" w14:textId="0DA22772">
            <w:pPr>
              <w:pStyle w:val="Normal"/>
              <w:rPr>
                <w:ins w:author="ITALO FRANCISCO ALMEIDA DE OLIVEIRA" w:date="2025-05-23T21:08:09.463Z" w16du:dateUtc="2025-05-23T21:08:09.463Z" w:id="1811514868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8:09.463Z" w:id="113277405">
              <w:r w:rsidRPr="213E7328" w:rsidR="47C8BDD8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permitir que o usuário exporte a build para um arquivo.</w:t>
              </w:r>
            </w:ins>
          </w:p>
          <w:p w:rsidR="213E7328" w:rsidP="213E7328" w:rsidRDefault="213E7328" w14:paraId="324AF15B" w14:textId="189AC55A">
            <w:pPr>
              <w:pStyle w:val="Normal"/>
              <w:rPr>
                <w:ins w:author="ITALO FRANCISCO ALMEIDA DE OLIVEIRA" w:date="2025-05-23T21:08:09.463Z" w16du:dateUtc="2025-05-23T21:08:09.463Z" w:id="696615681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pPrChange w:author="ITALO FRANCISCO ALMEIDA DE OLIVEIRA" w:date="2025-05-23T21:08:09.465Z">
                <w:pPr/>
              </w:pPrChange>
            </w:pPr>
          </w:p>
          <w:p w:rsidR="213E7328" w:rsidP="213E7328" w:rsidRDefault="213E7328" w14:paraId="3114C8E2" w14:textId="065719B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213E7328" w:rsidTr="213E7328" w14:paraId="69F899F5">
        <w:trPr>
          <w:trHeight w:val="300"/>
        </w:trPr>
        <w:tc>
          <w:tcPr>
            <w:tcW w:w="3005" w:type="dxa"/>
            <w:tcMar/>
          </w:tcPr>
          <w:p w:rsidR="0BF0FEED" w:rsidP="213E7328" w:rsidRDefault="0BF0FEED" w14:paraId="4C2DD467" w14:textId="5C58A5A4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4:47.193Z" w:id="2031428086">
              <w:r w:rsidRPr="213E7328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RF </w:t>
              </w:r>
            </w:ins>
            <w:ins w:author="ITALO FRANCISCO ALMEIDA DE OLIVEIRA" w:date="2025-05-23T21:07:08.95Z" w:id="1587249291">
              <w:r w:rsidRPr="213E7328" w:rsidR="36441985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08</w:t>
              </w:r>
            </w:ins>
          </w:p>
        </w:tc>
        <w:tc>
          <w:tcPr>
            <w:tcW w:w="3005" w:type="dxa"/>
            <w:tcMar/>
          </w:tcPr>
          <w:p w:rsidR="244FAE13" w:rsidP="213E7328" w:rsidRDefault="244FAE13" w14:paraId="0AFDE4F0" w14:textId="566319D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8:24.394Z" w:id="1873880930">
              <w:r w:rsidRPr="213E7328" w:rsidR="244FAE13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Sugestão de Upgrade de Orçamento</w:t>
              </w:r>
            </w:ins>
          </w:p>
        </w:tc>
        <w:tc>
          <w:tcPr>
            <w:tcW w:w="3005" w:type="dxa"/>
            <w:tcMar/>
          </w:tcPr>
          <w:p w:rsidR="244FAE13" w:rsidP="213E7328" w:rsidRDefault="244FAE13" w14:paraId="5F351134" w14:textId="51DBE2C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8:31.841Z" w:id="1258731389">
              <w:r w:rsidRPr="213E7328" w:rsidR="244FAE13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Caso o orçamento não seja suficiente, o sistema deve sugerir um valor médio de aumento para atender às necessidades informadas</w:t>
              </w:r>
            </w:ins>
          </w:p>
        </w:tc>
      </w:tr>
      <w:tr w:rsidR="213E7328" w:rsidTr="213E7328" w14:paraId="6652620D">
        <w:trPr>
          <w:trHeight w:val="300"/>
        </w:trPr>
        <w:tc>
          <w:tcPr>
            <w:tcW w:w="3005" w:type="dxa"/>
            <w:tcMar/>
          </w:tcPr>
          <w:p w:rsidR="0BF0FEED" w:rsidP="213E7328" w:rsidRDefault="0BF0FEED" w14:paraId="139659D4" w14:textId="1348165C">
            <w:pPr>
              <w:pStyle w:val="Normal"/>
              <w:rPr>
                <w:ins w:author="ITALO FRANCISCO ALMEIDA DE OLIVEIRA" w:date="2025-05-23T21:04:48.199Z" w16du:dateUtc="2025-05-23T21:04:48.199Z" w:id="1006612340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4:48.199Z" w:id="544477220">
              <w:r w:rsidRPr="213E7328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RF</w:t>
              </w:r>
            </w:ins>
            <w:ins w:author="ITALO FRANCISCO ALMEIDA DE OLIVEIRA" w:date="2025-05-23T21:05:17.394Z" w:id="1880463750">
              <w:r w:rsidRPr="213E7328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 </w:t>
              </w:r>
            </w:ins>
            <w:ins w:author="ITALO FRANCISCO ALMEIDA DE OLIVEIRA" w:date="2025-05-23T21:07:13.225Z" w:id="1356052384">
              <w:r w:rsidRPr="213E7328" w:rsidR="4497374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09</w:t>
              </w:r>
            </w:ins>
          </w:p>
          <w:p w:rsidR="213E7328" w:rsidP="213E7328" w:rsidRDefault="213E7328" w14:paraId="3771F2C6" w14:textId="460ED02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3005" w:type="dxa"/>
            <w:tcMar/>
          </w:tcPr>
          <w:p w:rsidR="7A0EC879" w:rsidP="213E7328" w:rsidRDefault="7A0EC879" w14:paraId="142430F9" w14:textId="15E8E1EB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8:43.587Z" w:id="1064437632">
              <w:r w:rsidRPr="213E7328" w:rsidR="7A0EC87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Sugestão Alternativa Inferior</w:t>
              </w:r>
            </w:ins>
          </w:p>
        </w:tc>
        <w:tc>
          <w:tcPr>
            <w:tcW w:w="3005" w:type="dxa"/>
            <w:tcMar/>
          </w:tcPr>
          <w:p w:rsidR="7A0EC879" w:rsidP="213E7328" w:rsidRDefault="7A0EC879" w14:paraId="5DB6A599" w14:textId="39D6D146">
            <w:pPr>
              <w:pStyle w:val="Normal"/>
              <w:rPr>
                <w:ins w:author="ITALO FRANCISCO ALMEIDA DE OLIVEIRA" w:date="2025-05-23T21:08:54.38Z" w16du:dateUtc="2025-05-23T21:08:54.38Z" w:id="1792796779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8:54.379Z" w:id="86620049">
              <w:r w:rsidRPr="213E7328" w:rsidR="7A0EC87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oferecer sugestões de builds com desempenho um pouco abaixo do desejado, explicando os benefícios.</w:t>
              </w:r>
            </w:ins>
          </w:p>
          <w:p w:rsidR="213E7328" w:rsidP="213E7328" w:rsidRDefault="213E7328" w14:paraId="4A34FBD3" w14:textId="14A4C3A0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213E7328" w:rsidTr="213E7328" w14:paraId="65CF2DD5">
        <w:trPr>
          <w:trHeight w:val="300"/>
        </w:trPr>
        <w:tc>
          <w:tcPr>
            <w:tcW w:w="3005" w:type="dxa"/>
            <w:tcMar/>
          </w:tcPr>
          <w:p w:rsidR="0BF0FEED" w:rsidP="213E7328" w:rsidRDefault="0BF0FEED" w14:paraId="1727E784" w14:textId="1647B659">
            <w:pPr>
              <w:pStyle w:val="Normal"/>
              <w:rPr>
                <w:ins w:author="ITALO FRANCISCO ALMEIDA DE OLIVEIRA" w:date="2025-05-23T21:04:49.596Z" w16du:dateUtc="2025-05-23T21:04:49.596Z" w:id="1644537694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4:49.595Z" w:id="572618783">
              <w:r w:rsidRPr="213E7328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RF </w:t>
              </w:r>
            </w:ins>
            <w:ins w:author="ITALO FRANCISCO ALMEIDA DE OLIVEIRA" w:date="2025-05-23T21:07:16.73Z" w:id="1259044582">
              <w:r w:rsidRPr="213E7328" w:rsidR="2C389A94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10</w:t>
              </w:r>
            </w:ins>
          </w:p>
          <w:p w:rsidR="213E7328" w:rsidP="213E7328" w:rsidRDefault="213E7328" w14:paraId="547A1815" w14:textId="082F295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3005" w:type="dxa"/>
            <w:tcMar/>
          </w:tcPr>
          <w:p w:rsidR="1D5AE431" w:rsidP="213E7328" w:rsidRDefault="1D5AE431" w14:paraId="588AA68D" w14:textId="23360BDE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9:01.993Z" w:id="1794405985">
              <w:r w:rsidRPr="213E7328" w:rsidR="1D5AE431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Links de Compra</w:t>
              </w:r>
            </w:ins>
          </w:p>
        </w:tc>
        <w:tc>
          <w:tcPr>
            <w:tcW w:w="3005" w:type="dxa"/>
            <w:tcMar/>
          </w:tcPr>
          <w:p w:rsidR="1D5AE431" w:rsidP="213E7328" w:rsidRDefault="1D5AE431" w14:paraId="4E04BD54" w14:textId="5C7EFEAE">
            <w:pPr>
              <w:pStyle w:val="Normal"/>
              <w:rPr>
                <w:ins w:author="ITALO FRANCISCO ALMEIDA DE OLIVEIRA" w:date="2025-05-23T21:09:12.14Z" w16du:dateUtc="2025-05-23T21:09:12.14Z" w:id="82418287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9:12.14Z" w:id="423279117">
              <w:r w:rsidRPr="213E7328" w:rsidR="1D5AE431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oferecer links para lojas com os melhores preços ou promoções das peças sugeridas.</w:t>
              </w:r>
            </w:ins>
          </w:p>
          <w:p w:rsidR="213E7328" w:rsidP="213E7328" w:rsidRDefault="213E7328" w14:paraId="552167B3" w14:textId="3F51CE0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213E7328" w:rsidTr="213E7328" w14:paraId="38BFF176">
        <w:trPr>
          <w:trHeight w:val="300"/>
        </w:trPr>
        <w:tc>
          <w:tcPr>
            <w:tcW w:w="3005" w:type="dxa"/>
            <w:tcMar/>
          </w:tcPr>
          <w:p w:rsidR="0BF0FEED" w:rsidP="213E7328" w:rsidRDefault="0BF0FEED" w14:paraId="6D6FBF30" w14:textId="46212034">
            <w:pPr>
              <w:pStyle w:val="Normal"/>
              <w:rPr>
                <w:ins w:author="ITALO FRANCISCO ALMEIDA DE OLIVEIRA" w:date="2025-05-23T21:04:50.634Z" w16du:dateUtc="2025-05-23T21:04:50.634Z" w:id="2076322259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4:50.634Z" w:id="693887991">
              <w:r w:rsidRPr="213E7328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RF </w:t>
              </w:r>
            </w:ins>
            <w:ins w:author="ITALO FRANCISCO ALMEIDA DE OLIVEIRA" w:date="2025-05-23T21:07:20.368Z" w:id="1688338548">
              <w:r w:rsidRPr="213E7328" w:rsidR="36A9C571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11</w:t>
              </w:r>
            </w:ins>
          </w:p>
          <w:p w:rsidR="213E7328" w:rsidP="213E7328" w:rsidRDefault="213E7328" w14:paraId="477BC196" w14:textId="6EAEB51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3005" w:type="dxa"/>
            <w:tcMar/>
          </w:tcPr>
          <w:p w:rsidR="7DB0CD0C" w:rsidP="213E7328" w:rsidRDefault="7DB0CD0C" w14:paraId="40CC68A5" w14:textId="418E8471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9:20.545Z" w:id="963541273">
              <w:r w:rsidRPr="213E7328" w:rsidR="7DB0CD0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Perfil de Uso Personalizado</w:t>
              </w:r>
            </w:ins>
          </w:p>
        </w:tc>
        <w:tc>
          <w:tcPr>
            <w:tcW w:w="3005" w:type="dxa"/>
            <w:tcMar/>
          </w:tcPr>
          <w:p w:rsidR="7DB0CD0C" w:rsidP="213E7328" w:rsidRDefault="7DB0CD0C" w14:paraId="4FEA82D4" w14:textId="5306640A">
            <w:pPr>
              <w:pStyle w:val="Normal"/>
              <w:rPr>
                <w:ins w:author="ITALO FRANCISCO ALMEIDA DE OLIVEIRA" w:date="2025-05-23T21:09:25.479Z" w16du:dateUtc="2025-05-23T21:09:25.479Z" w:id="1993083721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9:25.479Z" w:id="330305384">
              <w:r w:rsidRPr="213E7328" w:rsidR="7DB0CD0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permitir que o usuário informe o perfil desejado (ex: jogos, escritório, edição) ou forneça dados para que o sistema detecte.</w:t>
              </w:r>
            </w:ins>
          </w:p>
          <w:p w:rsidR="213E7328" w:rsidP="213E7328" w:rsidRDefault="213E7328" w14:paraId="776FF8E1" w14:textId="52371359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213E7328" w:rsidTr="213E7328" w14:paraId="177F6794">
        <w:trPr>
          <w:trHeight w:val="300"/>
        </w:trPr>
        <w:tc>
          <w:tcPr>
            <w:tcW w:w="3005" w:type="dxa"/>
            <w:tcMar/>
          </w:tcPr>
          <w:p w:rsidR="0BF0FEED" w:rsidP="213E7328" w:rsidRDefault="0BF0FEED" w14:paraId="058049B1" w14:textId="5E9292EE">
            <w:pPr>
              <w:pStyle w:val="Normal"/>
              <w:rPr>
                <w:ins w:author="ITALO FRANCISCO ALMEIDA DE OLIVEIRA" w:date="2025-05-23T21:04:51.555Z" w16du:dateUtc="2025-05-23T21:04:51.555Z" w:id="2050998971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4:51.555Z" w:id="1457186487">
              <w:r w:rsidRPr="213E7328" w:rsidR="0BF0FEE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RF </w:t>
              </w:r>
            </w:ins>
            <w:ins w:author="ITALO FRANCISCO ALMEIDA DE OLIVEIRA" w:date="2025-05-23T21:07:23.858Z" w:id="764723452">
              <w:r w:rsidRPr="213E7328" w:rsidR="1CEA66A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12</w:t>
              </w:r>
            </w:ins>
          </w:p>
          <w:p w:rsidR="213E7328" w:rsidP="213E7328" w:rsidRDefault="213E7328" w14:paraId="3F252311" w14:textId="75C8489E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3005" w:type="dxa"/>
            <w:tcMar/>
          </w:tcPr>
          <w:p w:rsidR="7B9E418C" w:rsidP="213E7328" w:rsidRDefault="7B9E418C" w14:paraId="149F17BA" w14:textId="2BE272B9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9:31.431Z" w:id="1505207805">
              <w:r w:rsidRPr="213E7328" w:rsidR="7B9E418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Sugestão por Ambiente</w:t>
              </w:r>
            </w:ins>
          </w:p>
        </w:tc>
        <w:tc>
          <w:tcPr>
            <w:tcW w:w="3005" w:type="dxa"/>
            <w:tcMar/>
          </w:tcPr>
          <w:p w:rsidR="7B9E418C" w:rsidP="213E7328" w:rsidRDefault="7B9E418C" w14:paraId="226D280D" w14:textId="283E7196">
            <w:pPr>
              <w:pStyle w:val="Normal"/>
              <w:rPr>
                <w:ins w:author="ITALO FRANCISCO ALMEIDA DE OLIVEIRA" w:date="2025-05-23T21:09:36.267Z" w16du:dateUtc="2025-05-23T21:09:36.267Z" w:id="643455429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1:09:36.267Z" w:id="1170993300">
              <w:r w:rsidRPr="213E7328" w:rsidR="7B9E418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O sistema deve sugerir peças com base nas condições do ambiente em que o PC será usado (ex: calor, poeira).</w:t>
              </w:r>
            </w:ins>
          </w:p>
          <w:p w:rsidR="213E7328" w:rsidP="213E7328" w:rsidRDefault="213E7328" w14:paraId="07409F5A" w14:textId="51CE3382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213E7328" w:rsidTr="213E7328" w14:paraId="71CC3A27">
        <w:trPr>
          <w:trHeight w:val="300"/>
          <w:ins w:author="ARLISON GASPAR DE OLIVEIRA" w:date="2025-05-24T17:19:19.004Z" w16du:dateUtc="2025-05-24T17:19:19.004Z" w:id="1237267453"/>
        </w:trPr>
        <w:tc>
          <w:tcPr>
            <w:tcW w:w="3005" w:type="dxa"/>
            <w:tcMar/>
          </w:tcPr>
          <w:p w:rsidR="5EB05A9B" w:rsidP="213E7328" w:rsidRDefault="5EB05A9B" w14:paraId="5444E0B2" w14:textId="3AED7BE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ARLISON GASPAR DE OLIVEIRA" w:date="2025-05-24T17:20:34.99Z" w:id="425843716">
              <w:r w:rsidRPr="213E7328" w:rsidR="5EB05A9B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RF13</w:t>
              </w:r>
            </w:ins>
          </w:p>
        </w:tc>
        <w:tc>
          <w:tcPr>
            <w:tcW w:w="3005" w:type="dxa"/>
            <w:tcMar/>
          </w:tcPr>
          <w:p w:rsidR="5EB05A9B" w:rsidP="213E7328" w:rsidRDefault="5EB05A9B" w14:paraId="187A07FC" w14:textId="4436A45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ARLISON GASPAR DE OLIVEIRA" w:date="2025-05-24T17:20:42.028Z" w:id="410955431">
              <w:r w:rsidRPr="213E7328" w:rsidR="5EB05A9B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Chat Bot</w:t>
              </w:r>
            </w:ins>
          </w:p>
        </w:tc>
        <w:tc>
          <w:tcPr>
            <w:tcW w:w="3005" w:type="dxa"/>
            <w:tcMar/>
          </w:tcPr>
          <w:p w:rsidR="5EB05A9B" w:rsidP="213E7328" w:rsidRDefault="5EB05A9B" w14:paraId="0FE694E8" w14:textId="24AD672F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ARLISON GASPAR DE OLIVEIRA" w:date="2025-05-24T17:20:59.231Z" w:id="1045984111">
              <w:del w:author="GUSTAVO DE OLIVEIRA REGO MORAIS" w:date="2025-05-24T19:34:15.117Z" w:id="359006220">
                <w:r w:rsidRPr="213E7328" w:rsidDel="5EB05A9B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 xml:space="preserve">Coletar as necessidades e </w:delText>
                </w:r>
              </w:del>
            </w:ins>
            <w:ins w:author="ARLISON GASPAR DE OLIVEIRA" w:date="2025-05-24T17:21:10.755Z" w:id="2916708">
              <w:del w:author="GUSTAVO DE OLIVEIRA REGO MORAIS" w:date="2025-05-24T19:34:15.117Z" w:id="731304605">
                <w:r w:rsidRPr="213E7328" w:rsidDel="5EB05A9B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>interesses</w:delText>
                </w:r>
              </w:del>
            </w:ins>
            <w:ins w:author="ARLISON GASPAR DE OLIVEIRA" w:date="2025-05-24T17:20:59.231Z" w:id="1471779576">
              <w:del w:author="GUSTAVO DE OLIVEIRA REGO MORAIS" w:date="2025-05-24T19:34:15.117Z" w:id="1075618365">
                <w:r w:rsidRPr="213E7328" w:rsidDel="5EB05A9B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 xml:space="preserve"> do </w:delText>
                </w:r>
              </w:del>
            </w:ins>
            <w:ins w:author="ARLISON GASPAR DE OLIVEIRA" w:date="2025-05-24T17:21:06.518Z" w:id="820444430">
              <w:del w:author="GUSTAVO DE OLIVEIRA REGO MORAIS" w:date="2025-05-24T19:34:15.117Z" w:id="117284600">
                <w:r w:rsidRPr="213E7328" w:rsidDel="5EB05A9B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>usuário</w:delText>
                </w:r>
                <w:r w:rsidRPr="213E7328" w:rsidDel="5EB05A9B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 xml:space="preserve"> por chat </w:delText>
                </w:r>
                <w:r w:rsidRPr="213E7328" w:rsidDel="5EB05A9B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>bot</w:delText>
                </w:r>
              </w:del>
            </w:ins>
            <w:ins w:author="GUSTAVO DE OLIVEIRA REGO MORAIS" w:date="2025-05-24T19:34:15.141Z" w:id="49598768">
              <w:r w:rsidRPr="213E7328" w:rsidR="5BB57B2B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 O sistema deve disponibilizar um chatbot para coletar necessidades e preferências do usuário de forma interativa.</w:t>
              </w:r>
            </w:ins>
          </w:p>
        </w:tc>
      </w:tr>
    </w:tbl>
    <w:p w:rsidR="213E7328" w:rsidP="213E7328" w:rsidRDefault="213E7328" w14:paraId="71FAB744" w14:textId="0C3A8587">
      <w:pPr>
        <w:pStyle w:val="Normal"/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213E7328" w:rsidP="213E7328" w:rsidRDefault="213E7328" w14:paraId="75C95F92" w14:textId="78377FB3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213E7328" w:rsidP="213E7328" w:rsidRDefault="213E7328" w14:paraId="65D08634" w14:textId="095AE1E6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213E7328" w:rsidP="213E7328" w:rsidRDefault="213E7328" w14:paraId="0C1382E5" w14:textId="7AAB6DC7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213E7328" w:rsidP="213E7328" w:rsidRDefault="213E7328" w14:paraId="24E0ABA0" w14:textId="64C516F1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7B79F78F" w:rsidP="213E7328" w:rsidRDefault="7B79F78F" w14:paraId="47FF2B3A" w14:textId="479227A4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213E7328" w:rsidR="7B79F78F">
        <w:rPr>
          <w:rFonts w:ascii="Aptos" w:hAnsi="Aptos" w:eastAsia="Aptos" w:cs="Aptos"/>
          <w:noProof w:val="0"/>
          <w:sz w:val="28"/>
          <w:szCs w:val="28"/>
          <w:lang w:val="pt-BR"/>
        </w:rPr>
        <w:t>Requisitos Não Funcionais (R</w:t>
      </w:r>
      <w:r w:rsidRPr="213E7328" w:rsidR="7EE2CAD0">
        <w:rPr>
          <w:rFonts w:ascii="Aptos" w:hAnsi="Aptos" w:eastAsia="Aptos" w:cs="Aptos"/>
          <w:noProof w:val="0"/>
          <w:sz w:val="28"/>
          <w:szCs w:val="28"/>
          <w:lang w:val="pt-BR"/>
        </w:rPr>
        <w:t>N</w:t>
      </w:r>
      <w:r w:rsidRPr="213E7328" w:rsidR="7B79F78F">
        <w:rPr>
          <w:rFonts w:ascii="Aptos" w:hAnsi="Aptos" w:eastAsia="Aptos" w:cs="Aptos"/>
          <w:noProof w:val="0"/>
          <w:sz w:val="28"/>
          <w:szCs w:val="28"/>
          <w:lang w:val="pt-BR"/>
        </w:rPr>
        <w:t>F):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13E7328" w:rsidTr="213E7328" w14:paraId="00B19946">
        <w:trPr>
          <w:trHeight w:val="300"/>
        </w:trPr>
        <w:tc>
          <w:tcPr>
            <w:tcW w:w="3005" w:type="dxa"/>
            <w:tcMar/>
          </w:tcPr>
          <w:p w:rsidR="098BD888" w:rsidP="213E7328" w:rsidRDefault="098BD888" w14:paraId="2E707823" w14:textId="67F799BE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213E7328" w:rsidR="098BD888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ID</w:t>
            </w:r>
          </w:p>
        </w:tc>
        <w:tc>
          <w:tcPr>
            <w:tcW w:w="3005" w:type="dxa"/>
            <w:tcMar/>
          </w:tcPr>
          <w:p w:rsidR="098BD888" w:rsidP="213E7328" w:rsidRDefault="098BD888" w14:paraId="16E7E20F" w14:textId="2AD7AE51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213E7328" w:rsidR="098BD888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 xml:space="preserve">NOME </w:t>
            </w:r>
          </w:p>
        </w:tc>
        <w:tc>
          <w:tcPr>
            <w:tcW w:w="3005" w:type="dxa"/>
            <w:tcMar/>
          </w:tcPr>
          <w:p w:rsidR="098BD888" w:rsidP="213E7328" w:rsidRDefault="098BD888" w14:paraId="4EB60232" w14:textId="6DE516C3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213E7328" w:rsidR="098BD888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DESCRIÇÃO</w:t>
            </w:r>
          </w:p>
        </w:tc>
      </w:tr>
      <w:tr w:rsidR="213E7328" w:rsidTr="213E7328" w14:paraId="3F69A623">
        <w:trPr>
          <w:trHeight w:val="300"/>
        </w:trPr>
        <w:tc>
          <w:tcPr>
            <w:tcW w:w="3005" w:type="dxa"/>
            <w:tcMar/>
          </w:tcPr>
          <w:p w:rsidR="098BD888" w:rsidP="213E7328" w:rsidRDefault="098BD888" w14:paraId="22569F35" w14:textId="458D2CA6">
            <w:pPr>
              <w:pStyle w:val="Normal"/>
              <w:rPr>
                <w:ins w:author="ITALO FRANCISCO ALMEIDA DE OLIVEIRA" w:date="2025-05-23T23:30:25.888Z" w16du:dateUtc="2025-05-23T23:30:25.888Z" w:id="1255873627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213E7328" w:rsidR="098BD888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RNF 01</w:t>
            </w:r>
          </w:p>
          <w:p w:rsidR="213E7328" w:rsidP="213E7328" w:rsidRDefault="213E7328" w14:paraId="18456B4D" w14:textId="221E8089">
            <w:pPr>
              <w:pStyle w:val="Normal"/>
              <w:rPr>
                <w:ins w:author="ITALO FRANCISCO ALMEIDA DE OLIVEIRA" w:date="2025-05-23T23:30:26.277Z" w16du:dateUtc="2025-05-23T23:30:26.277Z" w:id="974295467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  <w:p w:rsidR="213E7328" w:rsidP="213E7328" w:rsidRDefault="213E7328" w14:paraId="5CD20CCA" w14:textId="2E68DF5A">
            <w:pPr>
              <w:pStyle w:val="Normal"/>
              <w:rPr>
                <w:ins w:author="ITALO FRANCISCO ALMEIDA DE OLIVEIRA" w:date="2025-05-23T23:30:26.535Z" w16du:dateUtc="2025-05-23T23:30:26.535Z" w:id="1934765654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  <w:p w:rsidR="213E7328" w:rsidP="213E7328" w:rsidRDefault="213E7328" w14:paraId="2F55C655" w14:textId="52BD6188">
            <w:pPr>
              <w:pStyle w:val="Normal"/>
              <w:rPr>
                <w:ins w:author="ITALO FRANCISCO ALMEIDA DE OLIVEIRA" w:date="2025-05-23T23:30:26.761Z" w16du:dateUtc="2025-05-23T23:30:26.761Z" w:id="499343376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  <w:p w:rsidR="213E7328" w:rsidP="213E7328" w:rsidRDefault="213E7328" w14:paraId="020C3997" w14:textId="251708B5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3005" w:type="dxa"/>
            <w:tcMar/>
          </w:tcPr>
          <w:p w:rsidR="098BD888" w:rsidP="213E7328" w:rsidRDefault="098BD888" w14:paraId="6D40F4FE" w14:textId="478F7C74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213E7328" w:rsidR="098BD888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Suporte de Inteligência Artificial</w:t>
            </w:r>
          </w:p>
        </w:tc>
        <w:tc>
          <w:tcPr>
            <w:tcW w:w="3005" w:type="dxa"/>
            <w:tcMar/>
          </w:tcPr>
          <w:p w:rsidR="098BD888" w:rsidP="213E7328" w:rsidRDefault="098BD888" w14:paraId="24BDA46B" w14:textId="3D7B3417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r w:rsidRPr="213E7328" w:rsidR="098BD888"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  <w:t>O sistema deve utilizar uma IA para ajudar na recomendação de peças de acordo com as informações do usuário.</w:t>
            </w:r>
          </w:p>
        </w:tc>
      </w:tr>
      <w:tr w:rsidR="213E7328" w:rsidTr="213E7328" w14:paraId="11F0A04D">
        <w:trPr>
          <w:trHeight w:val="300"/>
          <w:ins w:author="ITALO FRANCISCO ALMEIDA DE OLIVEIRA" w:date="2025-05-23T23:31:18.407Z" w16du:dateUtc="2025-05-23T23:31:18.407Z" w:id="1717982761"/>
        </w:trPr>
        <w:tc>
          <w:tcPr>
            <w:tcW w:w="3005" w:type="dxa"/>
            <w:tcMar/>
          </w:tcPr>
          <w:p w:rsidR="32D1C9B7" w:rsidP="213E7328" w:rsidRDefault="32D1C9B7" w14:paraId="4CB8F0C4" w14:textId="21EE97B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1:34.32Z" w:id="2145527673">
              <w:r w:rsidRPr="213E7328" w:rsidR="32D1C9B7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RNF 02</w:t>
              </w:r>
            </w:ins>
          </w:p>
        </w:tc>
        <w:tc>
          <w:tcPr>
            <w:tcW w:w="3005" w:type="dxa"/>
            <w:tcMar/>
          </w:tcPr>
          <w:p w:rsidR="3B4D5F6C" w:rsidP="213E7328" w:rsidRDefault="3B4D5F6C" w14:paraId="4B077AE3" w14:textId="59380819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3:40.395Z" w:id="2004931961">
              <w:r w:rsidRPr="213E7328" w:rsidR="3B4D5F6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Responsividade</w:t>
              </w:r>
            </w:ins>
          </w:p>
        </w:tc>
        <w:tc>
          <w:tcPr>
            <w:tcW w:w="3005" w:type="dxa"/>
            <w:tcMar/>
          </w:tcPr>
          <w:p w:rsidR="3B4D5F6C" w:rsidP="213E7328" w:rsidRDefault="3B4D5F6C" w14:paraId="0D4B1E8B" w14:textId="2EBE4B29">
            <w:pPr>
              <w:pStyle w:val="Normal"/>
              <w:rPr>
                <w:ins w:author="ITALO FRANCISCO ALMEIDA DE OLIVEIRA" w:date="2025-05-23T23:33:56.195Z" w16du:dateUtc="2025-05-23T23:33:56.195Z" w:id="840061873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3:56.195Z" w:id="133621342">
              <w:r w:rsidRPr="213E7328" w:rsidR="3B4D5F6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Deve funcionar sem perda de usabilidade em celulares, tablets e desktops.</w:t>
              </w:r>
            </w:ins>
          </w:p>
          <w:p w:rsidR="213E7328" w:rsidP="213E7328" w:rsidRDefault="213E7328" w14:paraId="114F9BFF" w14:textId="23F35815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213E7328" w:rsidTr="213E7328" w14:paraId="56AD4F64">
        <w:trPr>
          <w:trHeight w:val="300"/>
          <w:ins w:author="ITALO FRANCISCO ALMEIDA DE OLIVEIRA" w:date="2025-05-23T23:31:13.065Z" w16du:dateUtc="2025-05-23T23:31:13.065Z" w:id="1480486293"/>
        </w:trPr>
        <w:tc>
          <w:tcPr>
            <w:tcW w:w="3005" w:type="dxa"/>
            <w:tcMar/>
          </w:tcPr>
          <w:p w:rsidR="32D1C9B7" w:rsidP="213E7328" w:rsidRDefault="32D1C9B7" w14:paraId="4942B90B" w14:textId="0DF80F86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1:36.644Z" w:id="1031833276">
              <w:r w:rsidRPr="213E7328" w:rsidR="32D1C9B7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RNF 03</w:t>
              </w:r>
            </w:ins>
          </w:p>
        </w:tc>
        <w:tc>
          <w:tcPr>
            <w:tcW w:w="3005" w:type="dxa"/>
            <w:tcMar/>
          </w:tcPr>
          <w:p w:rsidR="552001CD" w:rsidP="213E7328" w:rsidRDefault="552001CD" w14:paraId="6B17A183" w14:textId="15F156BF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4:04.263Z" w:id="933303625">
              <w:r w:rsidRPr="213E7328" w:rsidR="552001C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Atualização de Dados</w:t>
              </w:r>
            </w:ins>
          </w:p>
        </w:tc>
        <w:tc>
          <w:tcPr>
            <w:tcW w:w="3005" w:type="dxa"/>
            <w:tcMar/>
          </w:tcPr>
          <w:p w:rsidR="552001CD" w:rsidP="213E7328" w:rsidRDefault="552001CD" w14:paraId="210E29EF" w14:textId="69B92C11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4:24.968Z" w:id="1191989179">
              <w:r w:rsidRPr="213E7328" w:rsidR="552001CD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Preços e estoques devem ser atualizados semanalmente</w:t>
              </w:r>
            </w:ins>
          </w:p>
        </w:tc>
      </w:tr>
      <w:tr w:rsidR="213E7328" w:rsidTr="213E7328" w14:paraId="009E5D1E">
        <w:trPr>
          <w:trHeight w:val="300"/>
          <w:ins w:author="ITALO FRANCISCO ALMEIDA DE OLIVEIRA" w:date="2025-05-23T23:31:10.603Z" w16du:dateUtc="2025-05-23T23:31:10.603Z" w:id="837964444"/>
        </w:trPr>
        <w:tc>
          <w:tcPr>
            <w:tcW w:w="3005" w:type="dxa"/>
            <w:tcMar/>
          </w:tcPr>
          <w:p w:rsidR="32D1C9B7" w:rsidP="213E7328" w:rsidRDefault="32D1C9B7" w14:paraId="779B9F16" w14:textId="102FDB3D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1:39.107Z" w:id="1792445571">
              <w:r w:rsidRPr="213E7328" w:rsidR="32D1C9B7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RNF 04</w:t>
              </w:r>
            </w:ins>
          </w:p>
        </w:tc>
        <w:tc>
          <w:tcPr>
            <w:tcW w:w="3005" w:type="dxa"/>
            <w:tcMar/>
          </w:tcPr>
          <w:p w:rsidR="667EBE3B" w:rsidP="213E7328" w:rsidRDefault="667EBE3B" w14:paraId="1F728081" w14:textId="3A6B6130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4:31.007Z" w:id="1558255572">
              <w:r w:rsidRPr="213E7328" w:rsidR="667EBE3B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Tempo de Resposta</w:t>
              </w:r>
            </w:ins>
          </w:p>
        </w:tc>
        <w:tc>
          <w:tcPr>
            <w:tcW w:w="3005" w:type="dxa"/>
            <w:tcMar/>
          </w:tcPr>
          <w:p w:rsidR="667EBE3B" w:rsidP="213E7328" w:rsidRDefault="667EBE3B" w14:paraId="0E10E88D" w14:textId="24B35B08">
            <w:pPr>
              <w:pStyle w:val="Normal"/>
              <w:rPr>
                <w:ins w:author="ITALO FRANCISCO ALMEIDA DE OLIVEIRA" w:date="2025-05-23T23:34:39.608Z" w16du:dateUtc="2025-05-23T23:34:39.608Z" w:id="1981634906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4:39.608Z" w:id="241827711">
              <w:r w:rsidRPr="213E7328" w:rsidR="667EBE3B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Todas as recomendações e verificações de compatibilidade devem ocorrer em até 6 segundos após o envio dos dados.</w:t>
              </w:r>
            </w:ins>
          </w:p>
          <w:p w:rsidR="213E7328" w:rsidP="213E7328" w:rsidRDefault="213E7328" w14:paraId="1F3FA1FF" w14:textId="473206B4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213E7328" w:rsidTr="213E7328" w14:paraId="44C19B75">
        <w:trPr>
          <w:trHeight w:val="300"/>
          <w:ins w:author="ITALO FRANCISCO ALMEIDA DE OLIVEIRA" w:date="2025-05-23T23:31:08.138Z" w16du:dateUtc="2025-05-23T23:31:08.138Z" w:id="662960057"/>
        </w:trPr>
        <w:tc>
          <w:tcPr>
            <w:tcW w:w="3005" w:type="dxa"/>
            <w:tcMar/>
          </w:tcPr>
          <w:p w:rsidR="32D1C9B7" w:rsidP="213E7328" w:rsidRDefault="32D1C9B7" w14:paraId="767B85AC" w14:textId="53A7D8F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1:40.967Z" w:id="397591787">
              <w:r w:rsidRPr="213E7328" w:rsidR="32D1C9B7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RNF 05</w:t>
              </w:r>
            </w:ins>
          </w:p>
        </w:tc>
        <w:tc>
          <w:tcPr>
            <w:tcW w:w="3005" w:type="dxa"/>
            <w:tcMar/>
          </w:tcPr>
          <w:p w:rsidR="34F06A38" w:rsidP="213E7328" w:rsidRDefault="34F06A38" w14:paraId="3682FF81" w14:textId="5D54E44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4:47.736Z" w:id="1024671838">
              <w:r w:rsidRPr="213E7328" w:rsidR="34F06A38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Fluxo Guiado</w:t>
              </w:r>
            </w:ins>
          </w:p>
        </w:tc>
        <w:tc>
          <w:tcPr>
            <w:tcW w:w="3005" w:type="dxa"/>
            <w:tcMar/>
          </w:tcPr>
          <w:p w:rsidR="34F06A38" w:rsidP="213E7328" w:rsidRDefault="34F06A38" w14:paraId="1A8C481A" w14:textId="54924639">
            <w:pPr>
              <w:pStyle w:val="Normal"/>
              <w:rPr>
                <w:ins w:author="ITALO FRANCISCO ALMEIDA DE OLIVEIRA" w:date="2025-05-23T23:34:52.249Z" w16du:dateUtc="2025-05-23T23:34:52.249Z" w:id="1952943911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4:52.249Z" w:id="122835291">
              <w:r w:rsidRPr="213E7328" w:rsidR="34F06A38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A interface deve guiar o usuário passo a passo, mas permitir visão única ao final.</w:t>
              </w:r>
            </w:ins>
          </w:p>
          <w:p w:rsidR="213E7328" w:rsidP="213E7328" w:rsidRDefault="213E7328" w14:paraId="5F3BC4C8" w14:textId="2786F274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213E7328" w:rsidTr="213E7328" w14:paraId="18D25F4E">
        <w:trPr>
          <w:trHeight w:val="300"/>
          <w:ins w:author="ITALO FRANCISCO ALMEIDA DE OLIVEIRA" w:date="2025-05-23T23:31:04.369Z" w16du:dateUtc="2025-05-23T23:31:04.369Z" w:id="1800053107"/>
        </w:trPr>
        <w:tc>
          <w:tcPr>
            <w:tcW w:w="3005" w:type="dxa"/>
            <w:tcMar/>
          </w:tcPr>
          <w:p w:rsidR="32D1C9B7" w:rsidP="213E7328" w:rsidRDefault="32D1C9B7" w14:paraId="0FE3F320" w14:textId="3E887871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1:43.002Z" w:id="530996697">
              <w:r w:rsidRPr="213E7328" w:rsidR="32D1C9B7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RNF 06</w:t>
              </w:r>
            </w:ins>
          </w:p>
        </w:tc>
        <w:tc>
          <w:tcPr>
            <w:tcW w:w="3005" w:type="dxa"/>
            <w:tcMar/>
          </w:tcPr>
          <w:p w:rsidR="1F66AEDC" w:rsidP="213E7328" w:rsidRDefault="1F66AEDC" w14:paraId="6FE04038" w14:textId="511E3C9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4:58.456Z" w:id="1202697796">
              <w:r w:rsidRPr="213E7328" w:rsidR="1F66AED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Segurança e Privacidade</w:t>
              </w:r>
            </w:ins>
          </w:p>
        </w:tc>
        <w:tc>
          <w:tcPr>
            <w:tcW w:w="3005" w:type="dxa"/>
            <w:tcMar/>
          </w:tcPr>
          <w:p w:rsidR="1F66AEDC" w:rsidP="213E7328" w:rsidRDefault="1F66AEDC" w14:paraId="5C3065A2" w14:textId="63047FB6">
            <w:pPr>
              <w:pStyle w:val="Normal"/>
              <w:rPr>
                <w:ins w:author="ITALO FRANCISCO ALMEIDA DE OLIVEIRA" w:date="2025-05-23T23:35:04.899Z" w16du:dateUtc="2025-05-23T23:35:04.899Z" w:id="1444732017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5:04.899Z" w:id="137000454">
              <w:r w:rsidRPr="213E7328" w:rsidR="1F66AED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Dados de login, perfil e builds devem ser criptografados e tratados em conformidade com LGPD.</w:t>
              </w:r>
            </w:ins>
          </w:p>
          <w:p w:rsidR="213E7328" w:rsidP="213E7328" w:rsidRDefault="213E7328" w14:paraId="1A2B2DA3" w14:textId="156FB9A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213E7328" w:rsidTr="213E7328" w14:paraId="2E9E4C1D">
        <w:trPr>
          <w:trHeight w:val="300"/>
          <w:ins w:author="ITALO FRANCISCO ALMEIDA DE OLIVEIRA" w:date="2025-05-23T23:30:53.303Z" w16du:dateUtc="2025-05-23T23:30:53.303Z" w:id="1680706907"/>
        </w:trPr>
        <w:tc>
          <w:tcPr>
            <w:tcW w:w="3005" w:type="dxa"/>
            <w:tcMar/>
          </w:tcPr>
          <w:p w:rsidR="32D1C9B7" w:rsidP="213E7328" w:rsidRDefault="32D1C9B7" w14:paraId="7571BCF7" w14:textId="69E9D36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1:45.541Z" w:id="1298382143">
              <w:r w:rsidRPr="213E7328" w:rsidR="32D1C9B7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RNF 07</w:t>
              </w:r>
            </w:ins>
          </w:p>
        </w:tc>
        <w:tc>
          <w:tcPr>
            <w:tcW w:w="3005" w:type="dxa"/>
            <w:tcMar/>
          </w:tcPr>
          <w:p w:rsidR="3165CB1B" w:rsidP="213E7328" w:rsidRDefault="3165CB1B" w14:paraId="198405EE" w14:textId="2B3CDF5E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5:12.829Z" w:id="1490544745">
              <w:r w:rsidRPr="213E7328" w:rsidR="3165CB1B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Compatibilidade de Navegadores</w:t>
              </w:r>
            </w:ins>
          </w:p>
        </w:tc>
        <w:tc>
          <w:tcPr>
            <w:tcW w:w="3005" w:type="dxa"/>
            <w:tcMar/>
          </w:tcPr>
          <w:p w:rsidR="3165CB1B" w:rsidP="213E7328" w:rsidRDefault="3165CB1B" w14:paraId="1DD06F04" w14:textId="71DC10B3">
            <w:pPr>
              <w:pStyle w:val="Normal"/>
              <w:rPr>
                <w:ins w:author="ITALO FRANCISCO ALMEIDA DE OLIVEIRA" w:date="2025-05-23T23:35:16.913Z" w16du:dateUtc="2025-05-23T23:35:16.913Z" w:id="309738987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5:16.913Z" w:id="489647268">
              <w:r w:rsidRPr="213E7328" w:rsidR="3165CB1B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Suportar as versões atuais de Chrome, Firefox, Edge e Safari sem perda de funcionalidade.</w:t>
              </w:r>
            </w:ins>
          </w:p>
          <w:p w:rsidR="213E7328" w:rsidP="213E7328" w:rsidRDefault="213E7328" w14:paraId="4DC4CCC7" w14:textId="7715AE0F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213E7328" w:rsidTr="213E7328" w14:paraId="3B57498C">
        <w:trPr>
          <w:trHeight w:val="300"/>
          <w:ins w:author="ITALO FRANCISCO ALMEIDA DE OLIVEIRA" w:date="2025-05-23T23:30:42.94Z" w16du:dateUtc="2025-05-23T23:30:42.94Z" w:id="1283947373"/>
        </w:trPr>
        <w:tc>
          <w:tcPr>
            <w:tcW w:w="3005" w:type="dxa"/>
            <w:tcMar/>
          </w:tcPr>
          <w:p w:rsidR="32D1C9B7" w:rsidP="213E7328" w:rsidRDefault="32D1C9B7" w14:paraId="392A8264" w14:textId="690B1E49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1:47.761Z" w:id="1161828380">
              <w:r w:rsidRPr="213E7328" w:rsidR="32D1C9B7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RNF 08</w:t>
              </w:r>
            </w:ins>
          </w:p>
        </w:tc>
        <w:tc>
          <w:tcPr>
            <w:tcW w:w="3005" w:type="dxa"/>
            <w:tcMar/>
          </w:tcPr>
          <w:p w:rsidR="15CCF569" w:rsidP="213E7328" w:rsidRDefault="15CCF569" w14:paraId="24D04334" w14:textId="763D83F3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5:22.635Z" w:id="1760288927">
              <w:r w:rsidRPr="213E7328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Disponibilidade</w:t>
              </w:r>
            </w:ins>
          </w:p>
        </w:tc>
        <w:tc>
          <w:tcPr>
            <w:tcW w:w="3005" w:type="dxa"/>
            <w:tcMar/>
          </w:tcPr>
          <w:p w:rsidR="15CCF569" w:rsidP="213E7328" w:rsidRDefault="15CCF569" w14:paraId="51CBD8AE" w14:textId="3CA1C54F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5:35.194Z" w:id="2099539040">
              <w:r w:rsidRPr="213E7328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Ter uptime mínimo de 99%, com monitoramento e alertas em caso de queda.</w:t>
              </w:r>
            </w:ins>
          </w:p>
        </w:tc>
      </w:tr>
      <w:tr w:rsidR="213E7328" w:rsidTr="213E7328" w14:paraId="23EF53C1">
        <w:trPr>
          <w:trHeight w:val="300"/>
          <w:ins w:author="ITALO FRANCISCO ALMEIDA DE OLIVEIRA" w:date="2025-05-23T23:35:40.27Z" w16du:dateUtc="2025-05-23T23:35:40.27Z" w:id="1268757447"/>
        </w:trPr>
        <w:tc>
          <w:tcPr>
            <w:tcW w:w="3005" w:type="dxa"/>
            <w:tcMar/>
          </w:tcPr>
          <w:p w:rsidR="15CCF569" w:rsidP="213E7328" w:rsidRDefault="15CCF569" w14:paraId="12110D06" w14:textId="490FF569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6:15.135Z" w:id="2132665791">
              <w:r w:rsidRPr="213E7328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RNF 09</w:t>
              </w:r>
            </w:ins>
          </w:p>
        </w:tc>
        <w:tc>
          <w:tcPr>
            <w:tcW w:w="3005" w:type="dxa"/>
            <w:tcMar/>
          </w:tcPr>
          <w:p w:rsidR="15CCF569" w:rsidP="213E7328" w:rsidRDefault="15CCF569" w14:paraId="53698640" w14:textId="6DDC809F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6:28.165Z" w:id="1766243123">
              <w:r w:rsidRPr="213E7328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Backup e Recuperação</w:t>
              </w:r>
            </w:ins>
          </w:p>
        </w:tc>
        <w:tc>
          <w:tcPr>
            <w:tcW w:w="3005" w:type="dxa"/>
            <w:tcMar/>
          </w:tcPr>
          <w:p w:rsidR="15CCF569" w:rsidP="213E7328" w:rsidRDefault="15CCF569" w14:paraId="0B3BA797" w14:textId="580C21DF">
            <w:pPr>
              <w:pStyle w:val="Normal"/>
              <w:rPr>
                <w:ins w:author="ITALO FRANCISCO ALMEIDA DE OLIVEIRA" w:date="2025-05-23T23:36:33.183Z" w16du:dateUtc="2025-05-23T23:36:33.183Z" w:id="1762113563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6:33.183Z" w:id="671915942">
              <w:r w:rsidRPr="213E7328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Realizar backups automáticos diários das bases de usuários e builds, com processo de restauração testado periodicamente.</w:t>
              </w:r>
            </w:ins>
          </w:p>
          <w:p w:rsidR="213E7328" w:rsidP="213E7328" w:rsidRDefault="213E7328" w14:paraId="554A4BC7" w14:textId="77B186C0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213E7328" w:rsidTr="213E7328" w14:paraId="6D19CA03">
        <w:trPr>
          <w:trHeight w:val="300"/>
          <w:ins w:author="ITALO FRANCISCO ALMEIDA DE OLIVEIRA" w:date="2025-05-23T23:35:48.519Z" w16du:dateUtc="2025-05-23T23:35:48.519Z" w:id="1265380548"/>
        </w:trPr>
        <w:tc>
          <w:tcPr>
            <w:tcW w:w="3005" w:type="dxa"/>
            <w:tcMar/>
          </w:tcPr>
          <w:p w:rsidR="15CCF569" w:rsidP="213E7328" w:rsidRDefault="15CCF569" w14:paraId="325DFB66" w14:textId="671974A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6:18.339Z" w:id="1765103341">
              <w:r w:rsidRPr="213E7328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RNF 10 </w:t>
              </w:r>
            </w:ins>
          </w:p>
        </w:tc>
        <w:tc>
          <w:tcPr>
            <w:tcW w:w="3005" w:type="dxa"/>
            <w:tcMar/>
          </w:tcPr>
          <w:p w:rsidR="15CCF569" w:rsidP="213E7328" w:rsidRDefault="15CCF569" w14:paraId="4D3D35DD" w14:textId="62CB1A98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6:39.155Z" w:id="1754514819">
              <w:r w:rsidRPr="213E7328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Escalabilidade</w:t>
              </w:r>
            </w:ins>
          </w:p>
        </w:tc>
        <w:tc>
          <w:tcPr>
            <w:tcW w:w="3005" w:type="dxa"/>
            <w:tcMar/>
          </w:tcPr>
          <w:p w:rsidR="15CCF569" w:rsidP="213E7328" w:rsidRDefault="15CCF569" w14:paraId="134CB164" w14:textId="15F0483C">
            <w:pPr>
              <w:pStyle w:val="Normal"/>
              <w:rPr>
                <w:ins w:author="ITALO FRANCISCO ALMEIDA DE OLIVEIRA" w:date="2025-05-23T23:36:43.123Z" w16du:dateUtc="2025-05-23T23:36:43.123Z" w:id="1941122229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6:43.123Z" w:id="1419121141">
              <w:r w:rsidRPr="213E7328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Suportar aumentos de carga (usuários simultâneos e volume de builds) sem degradação perceptível na experiência.</w:t>
              </w:r>
            </w:ins>
          </w:p>
          <w:p w:rsidR="213E7328" w:rsidP="213E7328" w:rsidRDefault="213E7328" w14:paraId="0CEF37FE" w14:textId="1CDFEA55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</w:p>
        </w:tc>
      </w:tr>
      <w:tr w:rsidR="213E7328" w:rsidTr="213E7328" w14:paraId="20F42017">
        <w:trPr>
          <w:trHeight w:val="300"/>
          <w:ins w:author="ITALO FRANCISCO ALMEIDA DE OLIVEIRA" w:date="2025-05-23T23:35:53.009Z" w16du:dateUtc="2025-05-23T23:35:53.009Z" w:id="1491276934"/>
        </w:trPr>
        <w:tc>
          <w:tcPr>
            <w:tcW w:w="3005" w:type="dxa"/>
            <w:tcMar/>
          </w:tcPr>
          <w:p w:rsidR="15CCF569" w:rsidP="213E7328" w:rsidRDefault="15CCF569" w14:paraId="6A0F6FA6" w14:textId="405E4B4A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6:21.162Z" w:id="1305363012">
              <w:r w:rsidRPr="213E7328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RNF 11</w:t>
              </w:r>
            </w:ins>
          </w:p>
        </w:tc>
        <w:tc>
          <w:tcPr>
            <w:tcW w:w="3005" w:type="dxa"/>
            <w:tcMar/>
          </w:tcPr>
          <w:p w:rsidR="15CCF569" w:rsidP="213E7328" w:rsidRDefault="15CCF569" w14:paraId="25BCAAA9" w14:textId="2F9884B4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6:48.931Z" w:id="1309824124">
              <w:r w:rsidRPr="213E7328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Integração de Fontes de Dados</w:t>
              </w:r>
            </w:ins>
          </w:p>
        </w:tc>
        <w:tc>
          <w:tcPr>
            <w:tcW w:w="3005" w:type="dxa"/>
            <w:tcMar/>
          </w:tcPr>
          <w:p w:rsidR="15CCF569" w:rsidP="213E7328" w:rsidRDefault="15CCF569" w14:paraId="0D0D4E33" w14:textId="7CDB1622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ITALO FRANCISCO ALMEIDA DE OLIVEIRA" w:date="2025-05-23T23:36:54.578Z" w:id="522397676">
              <w:r w:rsidRPr="213E7328" w:rsidR="15CCF569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Conectar via APIs ou scraping de forma confiável, com logs de erro e retentativas automáticas em caso de falha.</w:t>
              </w:r>
            </w:ins>
          </w:p>
        </w:tc>
      </w:tr>
      <w:tr w:rsidR="213E7328" w:rsidTr="213E7328" w14:paraId="1DAABE0F">
        <w:trPr>
          <w:trHeight w:val="300"/>
          <w:ins w:author="ARLISON GASPAR DE OLIVEIRA" w:date="2025-05-24T17:25:36.638Z" w16du:dateUtc="2025-05-24T17:25:36.638Z" w:id="311953703"/>
          <w:del w:author="GUSTAVO DE OLIVEIRA REGO MORAIS" w:date="2025-05-24T19:34:57.077Z" w16du:dateUtc="2025-05-24T19:34:57.077Z" w:id="1865238825"/>
        </w:trPr>
        <w:tc>
          <w:tcPr>
            <w:tcW w:w="3005" w:type="dxa"/>
            <w:tcMar/>
          </w:tcPr>
          <w:p w:rsidR="1662EB84" w:rsidP="213E7328" w:rsidRDefault="1662EB84" w14:paraId="05BE1192" w14:textId="72F1FF63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ARLISON GASPAR DE OLIVEIRA" w:date="2025-05-24T17:25:40.843Z" w:id="653278524">
              <w:r w:rsidRPr="213E7328" w:rsidR="1662EB84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RNF12</w:t>
              </w:r>
            </w:ins>
          </w:p>
        </w:tc>
        <w:tc>
          <w:tcPr>
            <w:tcW w:w="3005" w:type="dxa"/>
            <w:tcMar/>
          </w:tcPr>
          <w:p w:rsidR="1662EB84" w:rsidP="213E7328" w:rsidRDefault="1662EB84" w14:paraId="2DB45910" w14:textId="418D1DE4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ARLISON GASPAR DE OLIVEIRA" w:date="2025-05-24T17:25:49.182Z" w:id="2101801856">
              <w:r w:rsidRPr="213E7328" w:rsidR="1662EB84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Informações</w:t>
              </w:r>
              <w:r w:rsidRPr="213E7328" w:rsidR="1662EB84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 de Orçamento</w:t>
              </w:r>
            </w:ins>
          </w:p>
        </w:tc>
        <w:tc>
          <w:tcPr>
            <w:tcW w:w="3005" w:type="dxa"/>
            <w:tcMar/>
          </w:tcPr>
          <w:p w:rsidR="1662EB84" w:rsidP="213E7328" w:rsidRDefault="1662EB84" w14:paraId="761283D4" w14:textId="42F841F7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ARLISON GASPAR DE OLIVEIRA" w:date="2025-05-24T17:25:58.897Z" w:id="1288829453">
              <w:r w:rsidRPr="213E7328" w:rsidR="1662EB84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Solicitar antes</w:t>
              </w:r>
            </w:ins>
            <w:ins w:author="ARLISON GASPAR DE OLIVEIRA" w:date="2025-05-24T17:26:13.528Z" w:id="794143526">
              <w:r w:rsidRPr="213E7328" w:rsidR="1662EB84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 xml:space="preserve"> de iniciar a conversa com a IA.</w:t>
              </w:r>
            </w:ins>
          </w:p>
        </w:tc>
      </w:tr>
      <w:tr w:rsidR="213E7328" w:rsidTr="213E7328" w14:paraId="220E5FF5">
        <w:trPr>
          <w:trHeight w:val="300"/>
          <w:ins w:author="ARLISON GASPAR DE OLIVEIRA" w:date="2025-05-24T17:26:52.313Z" w16du:dateUtc="2025-05-24T17:26:52.313Z" w:id="1239924422"/>
          <w:del w:author="GUSTAVO DE OLIVEIRA REGO MORAIS" w:date="2025-05-24T19:30:33.487Z" w16du:dateUtc="2025-05-24T19:30:33.487Z" w:id="103958237"/>
        </w:trPr>
        <w:tc>
          <w:tcPr>
            <w:tcW w:w="3005" w:type="dxa"/>
            <w:tcMar/>
          </w:tcPr>
          <w:p w:rsidR="7C1394E5" w:rsidP="213E7328" w:rsidRDefault="7C1394E5" w14:paraId="503CC8CF" w14:textId="245CB2C1">
            <w:pPr>
              <w:pStyle w:val="Normal"/>
              <w:rPr>
                <w:del w:author="GUSTAVO DE OLIVEIRA REGO MORAIS" w:date="2025-05-24T19:30:48.014Z" w16du:dateUtc="2025-05-24T19:30:48.014Z" w:id="741358378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ARLISON GASPAR DE OLIVEIRA" w:date="2025-05-24T17:26:59.4Z" w:id="1158588001">
              <w:del w:author="GUSTAVO DE OLIVEIRA REGO MORAIS" w:date="2025-05-24T19:30:23.655Z" w:id="2052853061">
                <w:r w:rsidRPr="213E7328" w:rsidDel="7C1394E5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>RNF13a</w:delText>
                </w:r>
              </w:del>
            </w:ins>
            <w:ins w:author="GUSTAVO DE OLIVEIRA REGO MORAIS" w:date="2025-05-24T19:30:48.015Z" w:id="1284970462">
              <w:r w:rsidRPr="213E7328" w:rsidR="1474B325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sas</w:t>
              </w:r>
            </w:ins>
          </w:p>
        </w:tc>
        <w:tc>
          <w:tcPr>
            <w:tcW w:w="3005" w:type="dxa"/>
            <w:tcMar/>
          </w:tcPr>
          <w:p w:rsidR="7C1394E5" w:rsidP="213E7328" w:rsidRDefault="7C1394E5" w14:paraId="0D522014" w14:textId="244587BA">
            <w:pPr>
              <w:pStyle w:val="Normal"/>
              <w:rPr>
                <w:del w:author="GUSTAVO DE OLIVEIRA REGO MORAIS" w:date="2025-05-24T19:30:47.153Z" w16du:dateUtc="2025-05-24T19:30:47.153Z" w:id="223680014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ARLISON GASPAR DE OLIVEIRA" w:date="2025-05-24T17:27:07.453Z" w:id="1524277463">
              <w:del w:author="GUSTAVO DE OLIVEIRA REGO MORAIS" w:date="2025-05-24T19:30:23.654Z" w:id="1637899881">
                <w:r w:rsidRPr="213E7328" w:rsidDel="7C1394E5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>Organizaçãoa</w:delText>
                </w:r>
              </w:del>
            </w:ins>
            <w:ins w:author="GUSTAVO DE OLIVEIRA REGO MORAIS" w:date="2025-05-24T19:30:47.154Z" w:id="1861810177">
              <w:r w:rsidRPr="213E7328" w:rsidR="1474B325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as</w:t>
              </w:r>
            </w:ins>
          </w:p>
        </w:tc>
        <w:tc>
          <w:tcPr>
            <w:tcW w:w="3005" w:type="dxa"/>
            <w:tcMar/>
          </w:tcPr>
          <w:p w:rsidR="7C1394E5" w:rsidP="213E7328" w:rsidRDefault="7C1394E5" w14:paraId="6E8C9543" w14:textId="3B637D05">
            <w:pPr>
              <w:pStyle w:val="Normal"/>
              <w:rPr>
                <w:del w:author="GUSTAVO DE OLIVEIRA REGO MORAIS" w:date="2025-05-24T19:30:49Z" w16du:dateUtc="2025-05-24T19:30:49Z" w:id="2083699159"/>
                <w:rFonts w:ascii="Aptos" w:hAnsi="Aptos" w:eastAsia="Aptos" w:cs="Aptos"/>
                <w:noProof w:val="0"/>
                <w:sz w:val="28"/>
                <w:szCs w:val="28"/>
                <w:lang w:val="pt-BR"/>
              </w:rPr>
            </w:pPr>
            <w:ins w:author="ARLISON GASPAR DE OLIVEIRA" w:date="2025-05-24T17:27:59.88Z" w:id="345956277">
              <w:del w:author="GUSTAVO DE OLIVEIRA REGO MORAIS" w:date="2025-05-24T19:30:23.648Z" w:id="1680532607">
                <w:r w:rsidRPr="213E7328" w:rsidDel="7C1394E5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 xml:space="preserve">Ao lado esquerdo será a </w:delText>
                </w:r>
                <w:r w:rsidRPr="213E7328" w:rsidDel="7C1394E5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>tebela</w:delText>
                </w:r>
                <w:r w:rsidRPr="213E7328" w:rsidDel="7C1394E5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 xml:space="preserve"> com as </w:delText>
                </w:r>
                <w:r w:rsidRPr="213E7328" w:rsidDel="7C1394E5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>peças,  e</w:delText>
                </w:r>
                <w:r w:rsidRPr="213E7328" w:rsidDel="7C1394E5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 xml:space="preserve"> a direita o</w:delText>
                </w:r>
              </w:del>
            </w:ins>
            <w:ins w:author="ARLISON GASPAR DE OLIVEIRA" w:date="2025-05-24T17:28:02.221Z" w:id="1935499768">
              <w:del w:author="GUSTAVO DE OLIVEIRA REGO MORAIS" w:date="2025-05-24T19:30:23.648Z" w:id="1144932028">
                <w:r w:rsidRPr="213E7328" w:rsidDel="7C1394E5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 xml:space="preserve"> chat</w:delText>
                </w:r>
                <w:r w:rsidRPr="213E7328" w:rsidDel="7C1394E5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 xml:space="preserve"> </w:delText>
                </w:r>
                <w:r w:rsidRPr="213E7328" w:rsidDel="7C1394E5">
                  <w:rPr>
                    <w:rFonts w:ascii="Aptos" w:hAnsi="Aptos" w:eastAsia="Aptos" w:cs="Aptos"/>
                    <w:noProof w:val="0"/>
                    <w:sz w:val="28"/>
                    <w:szCs w:val="28"/>
                    <w:lang w:val="pt-BR"/>
                  </w:rPr>
                  <w:delText>bota</w:delText>
                </w:r>
              </w:del>
            </w:ins>
            <w:ins w:author="GUSTAVO DE OLIVEIRA REGO MORAIS" w:date="2025-05-24T19:30:49Z" w:id="889276922">
              <w:r w:rsidRPr="213E7328" w:rsidR="12D2889C">
                <w:rPr>
                  <w:rFonts w:ascii="Aptos" w:hAnsi="Aptos" w:eastAsia="Aptos" w:cs="Aptos"/>
                  <w:noProof w:val="0"/>
                  <w:sz w:val="28"/>
                  <w:szCs w:val="28"/>
                  <w:lang w:val="pt-BR"/>
                </w:rPr>
                <w:t>sas</w:t>
              </w:r>
            </w:ins>
          </w:p>
        </w:tc>
      </w:tr>
    </w:tbl>
    <w:p w:rsidR="213E7328" w:rsidP="213E7328" w:rsidRDefault="213E7328" w14:paraId="2C49BC84" w14:textId="0C708744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213E7328" w:rsidP="213E7328" w:rsidRDefault="213E7328" w14:paraId="7A608986" w14:textId="36407303">
      <w:pPr>
        <w:rPr>
          <w:del w:author="GUSTAVO DE OLIVEIRA REGO MORAIS" w:date="2025-05-24T17:11:22.613Z" w16du:dateUtc="2025-05-24T17:11:22.613Z" w:id="1278291838"/>
          <w:rFonts w:ascii="Aptos" w:hAnsi="Aptos" w:eastAsia="Aptos" w:cs="Aptos"/>
          <w:noProof w:val="0"/>
          <w:sz w:val="28"/>
          <w:szCs w:val="28"/>
          <w:lang w:val="pt-BR"/>
        </w:rPr>
      </w:pPr>
    </w:p>
    <w:p w:rsidR="213E7328" w:rsidP="213E7328" w:rsidRDefault="213E7328" w14:paraId="0D538A5C" w14:textId="1A5F54D7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213E7328" w:rsidP="213E7328" w:rsidRDefault="213E7328" w14:paraId="4AFD0FC6" w14:textId="3510E90B">
      <w:pPr>
        <w:pStyle w:val="Normal"/>
        <w:rPr>
          <w:del w:author="GUSTAVO DE OLIVEIRA REGO MORAIS" w:date="2025-05-24T17:11:22.141Z" w16du:dateUtc="2025-05-24T17:11:22.141Z" w:id="861333247"/>
          <w:rFonts w:ascii="Aptos" w:hAnsi="Aptos" w:eastAsia="Aptos" w:cs="Aptos"/>
          <w:noProof w:val="0"/>
          <w:sz w:val="28"/>
          <w:szCs w:val="28"/>
          <w:lang w:val="pt-BR"/>
        </w:rPr>
      </w:pPr>
    </w:p>
    <w:p w:rsidR="213E7328" w:rsidP="213E7328" w:rsidRDefault="213E7328" w14:paraId="68212C04" w14:textId="67723376">
      <w:pPr>
        <w:pStyle w:val="Normal"/>
        <w:rPr>
          <w:rFonts w:ascii="Aptos" w:hAnsi="Aptos" w:eastAsia="Aptos" w:cs="Aptos"/>
          <w:noProof w:val="0"/>
          <w:sz w:val="28"/>
          <w:szCs w:val="28"/>
          <w:lang w:val="pt-BR"/>
          <w:rPrChange w:author="ARLISON GASPAR DE OLIVEIRA" w:date="2025-05-22T16:30:52.568Z" w:id="2132916612">
            <w:rPr>
              <w:b w:val="1"/>
              <w:bCs w:val="1"/>
              <w:sz w:val="36"/>
              <w:szCs w:val="36"/>
            </w:rPr>
          </w:rPrChange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T4b5nY+MGtTlA" int2:id="spKR4RgK">
      <int2:state int2:type="AugLoop_Text_Critique" int2:value="Rejected"/>
    </int2:textHash>
    <int2:textHash int2:hashCode="Va+3UV8UM0/giJ" int2:id="c9rNr9n0">
      <int2:state int2:type="AugLoop_Text_Critique" int2:value="Rejected"/>
    </int2:textHash>
    <int2:textHash int2:hashCode="4GYTP9ul5Qd+4D" int2:id="nU9KVY9E">
      <int2:state int2:type="AugLoop_Text_Critique" int2:value="Rejected"/>
    </int2:textHash>
    <int2:textHash int2:hashCode="RzmeT56auxc+EX" int2:id="qwAYjl4T">
      <int2:state int2:type="AugLoop_Text_Critique" int2:value="Rejected"/>
    </int2:textHash>
    <int2:bookmark int2:bookmarkName="_Int_y61CoPB7" int2:invalidationBookmarkName="" int2:hashCode="cQywq1196Ex8dq" int2:id="RrV0ibDS">
      <int2:state int2:type="AugLoop_Text_Critique" int2:value="Rejected"/>
    </int2:bookmark>
    <int2:bookmark int2:bookmarkName="_Int_lLJqzlur" int2:invalidationBookmarkName="" int2:hashCode="9aQXp7fejFzAvT" int2:id="d4zCf0jl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d748f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tru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59A3EA"/>
    <w:rsid w:val="007DB4B7"/>
    <w:rsid w:val="0099780C"/>
    <w:rsid w:val="011E187A"/>
    <w:rsid w:val="017BD2E9"/>
    <w:rsid w:val="01F111EB"/>
    <w:rsid w:val="041627C0"/>
    <w:rsid w:val="05003DDB"/>
    <w:rsid w:val="059D84FA"/>
    <w:rsid w:val="064C9DA5"/>
    <w:rsid w:val="0790D4F3"/>
    <w:rsid w:val="079C4211"/>
    <w:rsid w:val="082B2DBC"/>
    <w:rsid w:val="083E5E1D"/>
    <w:rsid w:val="098BD888"/>
    <w:rsid w:val="09DEF5FA"/>
    <w:rsid w:val="0A08D3F0"/>
    <w:rsid w:val="0A17B38F"/>
    <w:rsid w:val="0AFA9DE8"/>
    <w:rsid w:val="0B0EB0C1"/>
    <w:rsid w:val="0B278236"/>
    <w:rsid w:val="0B8856F0"/>
    <w:rsid w:val="0BA74114"/>
    <w:rsid w:val="0BF0FEED"/>
    <w:rsid w:val="0C81B5DE"/>
    <w:rsid w:val="0CA6E34F"/>
    <w:rsid w:val="0CDBBE70"/>
    <w:rsid w:val="0D051F2A"/>
    <w:rsid w:val="0D648E40"/>
    <w:rsid w:val="0D8CF6EB"/>
    <w:rsid w:val="0D90CDC8"/>
    <w:rsid w:val="0DB43C2B"/>
    <w:rsid w:val="0DD40E36"/>
    <w:rsid w:val="0E08574C"/>
    <w:rsid w:val="0E1B07EE"/>
    <w:rsid w:val="0E5DB589"/>
    <w:rsid w:val="0E8BD8E9"/>
    <w:rsid w:val="0EAF590C"/>
    <w:rsid w:val="0F3FEBF9"/>
    <w:rsid w:val="0F74EC69"/>
    <w:rsid w:val="0FA0701A"/>
    <w:rsid w:val="0FDD20E8"/>
    <w:rsid w:val="10555780"/>
    <w:rsid w:val="11033B90"/>
    <w:rsid w:val="11165A7B"/>
    <w:rsid w:val="112A70E3"/>
    <w:rsid w:val="122597BA"/>
    <w:rsid w:val="125FF195"/>
    <w:rsid w:val="1278F4FC"/>
    <w:rsid w:val="12D2889C"/>
    <w:rsid w:val="1474B325"/>
    <w:rsid w:val="15225AC3"/>
    <w:rsid w:val="153B0DE8"/>
    <w:rsid w:val="15CCF569"/>
    <w:rsid w:val="15CDC4CD"/>
    <w:rsid w:val="15EED254"/>
    <w:rsid w:val="162075BE"/>
    <w:rsid w:val="164FA0B6"/>
    <w:rsid w:val="1662EB84"/>
    <w:rsid w:val="1725B537"/>
    <w:rsid w:val="17323CC7"/>
    <w:rsid w:val="1735AFA5"/>
    <w:rsid w:val="177BC08B"/>
    <w:rsid w:val="1790E381"/>
    <w:rsid w:val="17B7ECAC"/>
    <w:rsid w:val="1815B163"/>
    <w:rsid w:val="182811B9"/>
    <w:rsid w:val="1A3DF619"/>
    <w:rsid w:val="1A4739BB"/>
    <w:rsid w:val="1A7B082F"/>
    <w:rsid w:val="1B07C290"/>
    <w:rsid w:val="1BB4828C"/>
    <w:rsid w:val="1C261737"/>
    <w:rsid w:val="1C80BCDA"/>
    <w:rsid w:val="1C8C8BE2"/>
    <w:rsid w:val="1CBC5FEF"/>
    <w:rsid w:val="1CEA66AC"/>
    <w:rsid w:val="1D5AE431"/>
    <w:rsid w:val="1D6021A2"/>
    <w:rsid w:val="1E0F4751"/>
    <w:rsid w:val="1E51AF5E"/>
    <w:rsid w:val="1EAFBCDA"/>
    <w:rsid w:val="1EBB3E36"/>
    <w:rsid w:val="1EF435EA"/>
    <w:rsid w:val="1F1A33A0"/>
    <w:rsid w:val="1F66AEDC"/>
    <w:rsid w:val="1FD49FE1"/>
    <w:rsid w:val="213E7328"/>
    <w:rsid w:val="222A1EF9"/>
    <w:rsid w:val="224E50A0"/>
    <w:rsid w:val="2315FCBC"/>
    <w:rsid w:val="233E1177"/>
    <w:rsid w:val="234881DC"/>
    <w:rsid w:val="2391CB95"/>
    <w:rsid w:val="244406A6"/>
    <w:rsid w:val="244FAE13"/>
    <w:rsid w:val="24565C42"/>
    <w:rsid w:val="251B1793"/>
    <w:rsid w:val="25B234F8"/>
    <w:rsid w:val="25EBFAD1"/>
    <w:rsid w:val="26951268"/>
    <w:rsid w:val="26A119B0"/>
    <w:rsid w:val="2710D751"/>
    <w:rsid w:val="271C6B4C"/>
    <w:rsid w:val="27EC6926"/>
    <w:rsid w:val="27F6D07C"/>
    <w:rsid w:val="28738C84"/>
    <w:rsid w:val="28AA136F"/>
    <w:rsid w:val="28C2DCE9"/>
    <w:rsid w:val="28CED4A8"/>
    <w:rsid w:val="28E0C093"/>
    <w:rsid w:val="297DE79C"/>
    <w:rsid w:val="29B9488C"/>
    <w:rsid w:val="29CA9C69"/>
    <w:rsid w:val="2A44113D"/>
    <w:rsid w:val="2B6AAD90"/>
    <w:rsid w:val="2B9021B5"/>
    <w:rsid w:val="2C15D8F4"/>
    <w:rsid w:val="2C389A94"/>
    <w:rsid w:val="2C541978"/>
    <w:rsid w:val="2C988ADE"/>
    <w:rsid w:val="2CF6A8F3"/>
    <w:rsid w:val="2DC2AD4A"/>
    <w:rsid w:val="2DFB9698"/>
    <w:rsid w:val="2DFDA2F7"/>
    <w:rsid w:val="2E3990F1"/>
    <w:rsid w:val="2ED95B72"/>
    <w:rsid w:val="2F7D54F0"/>
    <w:rsid w:val="2F868930"/>
    <w:rsid w:val="301F5900"/>
    <w:rsid w:val="30209841"/>
    <w:rsid w:val="3033CC74"/>
    <w:rsid w:val="315BC396"/>
    <w:rsid w:val="3165CB1B"/>
    <w:rsid w:val="31780106"/>
    <w:rsid w:val="31B58AE4"/>
    <w:rsid w:val="31C999BD"/>
    <w:rsid w:val="322DEA10"/>
    <w:rsid w:val="32C5F665"/>
    <w:rsid w:val="32D1C9B7"/>
    <w:rsid w:val="32E6F66C"/>
    <w:rsid w:val="3396C12B"/>
    <w:rsid w:val="34322269"/>
    <w:rsid w:val="34896F78"/>
    <w:rsid w:val="34C5EEBC"/>
    <w:rsid w:val="34C94A55"/>
    <w:rsid w:val="34D61786"/>
    <w:rsid w:val="34E75285"/>
    <w:rsid w:val="34F06A38"/>
    <w:rsid w:val="35DEA992"/>
    <w:rsid w:val="3606E402"/>
    <w:rsid w:val="36082352"/>
    <w:rsid w:val="363DD0C0"/>
    <w:rsid w:val="36441985"/>
    <w:rsid w:val="365DBD0B"/>
    <w:rsid w:val="36A9C571"/>
    <w:rsid w:val="36C6AD2F"/>
    <w:rsid w:val="3737AE03"/>
    <w:rsid w:val="37D559C3"/>
    <w:rsid w:val="3813A4E4"/>
    <w:rsid w:val="381A753F"/>
    <w:rsid w:val="381AA8B8"/>
    <w:rsid w:val="38621403"/>
    <w:rsid w:val="390A8976"/>
    <w:rsid w:val="39B6CFBB"/>
    <w:rsid w:val="39D542EA"/>
    <w:rsid w:val="39F5CE78"/>
    <w:rsid w:val="3A480B4E"/>
    <w:rsid w:val="3A614AF8"/>
    <w:rsid w:val="3A83895A"/>
    <w:rsid w:val="3AD39C6C"/>
    <w:rsid w:val="3B340ED7"/>
    <w:rsid w:val="3B4D5F6C"/>
    <w:rsid w:val="3B8F3DEC"/>
    <w:rsid w:val="3BDD3CA2"/>
    <w:rsid w:val="3C41BE4E"/>
    <w:rsid w:val="3C518FAB"/>
    <w:rsid w:val="3CCDC9B8"/>
    <w:rsid w:val="3D2E1CF3"/>
    <w:rsid w:val="3D4710B7"/>
    <w:rsid w:val="3D78FEB4"/>
    <w:rsid w:val="3D9EDB96"/>
    <w:rsid w:val="3DD9F06B"/>
    <w:rsid w:val="3DFC19DA"/>
    <w:rsid w:val="3EB0AB1B"/>
    <w:rsid w:val="3EE0A477"/>
    <w:rsid w:val="3FAE2A57"/>
    <w:rsid w:val="3FBF97E5"/>
    <w:rsid w:val="3FD1FF83"/>
    <w:rsid w:val="3FFDF43A"/>
    <w:rsid w:val="40AB534E"/>
    <w:rsid w:val="40F8AC51"/>
    <w:rsid w:val="412C7361"/>
    <w:rsid w:val="43703778"/>
    <w:rsid w:val="4497374C"/>
    <w:rsid w:val="44A58228"/>
    <w:rsid w:val="44D1AE74"/>
    <w:rsid w:val="4535744B"/>
    <w:rsid w:val="45C05D66"/>
    <w:rsid w:val="45EB40DE"/>
    <w:rsid w:val="469DA982"/>
    <w:rsid w:val="46C1344C"/>
    <w:rsid w:val="476D94FE"/>
    <w:rsid w:val="47872998"/>
    <w:rsid w:val="47C8BDD8"/>
    <w:rsid w:val="47F108AF"/>
    <w:rsid w:val="482C7C26"/>
    <w:rsid w:val="488DFA9E"/>
    <w:rsid w:val="48A1FCF1"/>
    <w:rsid w:val="490D0DE0"/>
    <w:rsid w:val="49459642"/>
    <w:rsid w:val="49D3F635"/>
    <w:rsid w:val="49D8865D"/>
    <w:rsid w:val="4A033655"/>
    <w:rsid w:val="4A248628"/>
    <w:rsid w:val="4A6C0893"/>
    <w:rsid w:val="4AA3482F"/>
    <w:rsid w:val="4AD0C16E"/>
    <w:rsid w:val="4B053ADA"/>
    <w:rsid w:val="4BD74046"/>
    <w:rsid w:val="4BE26594"/>
    <w:rsid w:val="4C12788B"/>
    <w:rsid w:val="4CA02E51"/>
    <w:rsid w:val="4D05D1F9"/>
    <w:rsid w:val="4D19011B"/>
    <w:rsid w:val="4D2E8444"/>
    <w:rsid w:val="4D85B935"/>
    <w:rsid w:val="4DB0328F"/>
    <w:rsid w:val="4E58DCBF"/>
    <w:rsid w:val="4ED5B91F"/>
    <w:rsid w:val="4EE6039D"/>
    <w:rsid w:val="4F229C65"/>
    <w:rsid w:val="4F9CD814"/>
    <w:rsid w:val="4FDC9C00"/>
    <w:rsid w:val="507A2D41"/>
    <w:rsid w:val="50A59285"/>
    <w:rsid w:val="50F1CDDE"/>
    <w:rsid w:val="52D0FA84"/>
    <w:rsid w:val="5336861D"/>
    <w:rsid w:val="53DBE079"/>
    <w:rsid w:val="54055B24"/>
    <w:rsid w:val="552001CD"/>
    <w:rsid w:val="55BD667D"/>
    <w:rsid w:val="569CD5B4"/>
    <w:rsid w:val="56A8AD73"/>
    <w:rsid w:val="56DA641D"/>
    <w:rsid w:val="570E92CC"/>
    <w:rsid w:val="571E3D53"/>
    <w:rsid w:val="57451C50"/>
    <w:rsid w:val="575D1B87"/>
    <w:rsid w:val="58E7AC51"/>
    <w:rsid w:val="595799A3"/>
    <w:rsid w:val="5A6AED82"/>
    <w:rsid w:val="5B9D9BAF"/>
    <w:rsid w:val="5BB57B2B"/>
    <w:rsid w:val="5C068F65"/>
    <w:rsid w:val="5C50D3A9"/>
    <w:rsid w:val="5CFCEFA2"/>
    <w:rsid w:val="5D7CFA8F"/>
    <w:rsid w:val="5DBB1189"/>
    <w:rsid w:val="5DBCC18C"/>
    <w:rsid w:val="5DC7826E"/>
    <w:rsid w:val="5DC8ADCC"/>
    <w:rsid w:val="5DDABC9A"/>
    <w:rsid w:val="5E9D0189"/>
    <w:rsid w:val="5EB05A9B"/>
    <w:rsid w:val="5EB2726B"/>
    <w:rsid w:val="5ED1A3F9"/>
    <w:rsid w:val="5EF6EA8D"/>
    <w:rsid w:val="5F1B2203"/>
    <w:rsid w:val="5F2BC0FB"/>
    <w:rsid w:val="5FA723EC"/>
    <w:rsid w:val="5FAC4513"/>
    <w:rsid w:val="5FED838F"/>
    <w:rsid w:val="6016FCAE"/>
    <w:rsid w:val="60409ABA"/>
    <w:rsid w:val="6084EE2F"/>
    <w:rsid w:val="614FD268"/>
    <w:rsid w:val="61914775"/>
    <w:rsid w:val="61EFDEA3"/>
    <w:rsid w:val="629433C6"/>
    <w:rsid w:val="62C13E7B"/>
    <w:rsid w:val="632DCAD3"/>
    <w:rsid w:val="634B1D36"/>
    <w:rsid w:val="634BE1D5"/>
    <w:rsid w:val="637E2923"/>
    <w:rsid w:val="63EF6352"/>
    <w:rsid w:val="64E2EEDF"/>
    <w:rsid w:val="64F14D2F"/>
    <w:rsid w:val="65174C98"/>
    <w:rsid w:val="655ED3DE"/>
    <w:rsid w:val="65C00776"/>
    <w:rsid w:val="661F8906"/>
    <w:rsid w:val="6659CD38"/>
    <w:rsid w:val="667EBE3B"/>
    <w:rsid w:val="66BDAFE4"/>
    <w:rsid w:val="66E87685"/>
    <w:rsid w:val="671807F6"/>
    <w:rsid w:val="67204FFC"/>
    <w:rsid w:val="67B7F915"/>
    <w:rsid w:val="67DACBBC"/>
    <w:rsid w:val="688B5556"/>
    <w:rsid w:val="68E9DD8D"/>
    <w:rsid w:val="68EB66C5"/>
    <w:rsid w:val="6933C2D7"/>
    <w:rsid w:val="69C198D0"/>
    <w:rsid w:val="6A0408F1"/>
    <w:rsid w:val="6A1B5BE0"/>
    <w:rsid w:val="6B0002AB"/>
    <w:rsid w:val="6B0FCE6B"/>
    <w:rsid w:val="6B56C91B"/>
    <w:rsid w:val="6B59A3EA"/>
    <w:rsid w:val="6B59A87F"/>
    <w:rsid w:val="6B9CCFF4"/>
    <w:rsid w:val="6BFC8D5E"/>
    <w:rsid w:val="6C34275E"/>
    <w:rsid w:val="6C4133A1"/>
    <w:rsid w:val="6CD8DEE5"/>
    <w:rsid w:val="6CE6F101"/>
    <w:rsid w:val="6D3EBB2E"/>
    <w:rsid w:val="6DA4813D"/>
    <w:rsid w:val="6DB47C6D"/>
    <w:rsid w:val="6DD5EE4D"/>
    <w:rsid w:val="6E872A73"/>
    <w:rsid w:val="6E9E50BD"/>
    <w:rsid w:val="6EA72DCA"/>
    <w:rsid w:val="6F0F88C3"/>
    <w:rsid w:val="6F16A876"/>
    <w:rsid w:val="6F32BD9C"/>
    <w:rsid w:val="6F5383E7"/>
    <w:rsid w:val="6F6D37A6"/>
    <w:rsid w:val="6FE0D051"/>
    <w:rsid w:val="7001007B"/>
    <w:rsid w:val="7015692E"/>
    <w:rsid w:val="708B3CA5"/>
    <w:rsid w:val="70D9B1BD"/>
    <w:rsid w:val="70FB96CA"/>
    <w:rsid w:val="710FE35A"/>
    <w:rsid w:val="7213819A"/>
    <w:rsid w:val="72C80F61"/>
    <w:rsid w:val="73BC18A2"/>
    <w:rsid w:val="73E8BA8E"/>
    <w:rsid w:val="73F6A9EE"/>
    <w:rsid w:val="740B0C64"/>
    <w:rsid w:val="7512B4C8"/>
    <w:rsid w:val="753BE660"/>
    <w:rsid w:val="75B3C403"/>
    <w:rsid w:val="75F3AED2"/>
    <w:rsid w:val="76196BA4"/>
    <w:rsid w:val="76455A6D"/>
    <w:rsid w:val="7726F5DF"/>
    <w:rsid w:val="773F6190"/>
    <w:rsid w:val="7787D67B"/>
    <w:rsid w:val="778A9294"/>
    <w:rsid w:val="77A06C96"/>
    <w:rsid w:val="7810EAEC"/>
    <w:rsid w:val="783DD362"/>
    <w:rsid w:val="788643C8"/>
    <w:rsid w:val="790C95FE"/>
    <w:rsid w:val="79682FEC"/>
    <w:rsid w:val="798B7EAE"/>
    <w:rsid w:val="7A0A1D37"/>
    <w:rsid w:val="7A0EC879"/>
    <w:rsid w:val="7A1EFB28"/>
    <w:rsid w:val="7A3D665D"/>
    <w:rsid w:val="7AB38BBA"/>
    <w:rsid w:val="7AC4BFC8"/>
    <w:rsid w:val="7AD866BB"/>
    <w:rsid w:val="7ADEFE6A"/>
    <w:rsid w:val="7B79F78F"/>
    <w:rsid w:val="7B7FE8BC"/>
    <w:rsid w:val="7B9E418C"/>
    <w:rsid w:val="7C1394E5"/>
    <w:rsid w:val="7C2DC02A"/>
    <w:rsid w:val="7C48A2AA"/>
    <w:rsid w:val="7D2DFFDA"/>
    <w:rsid w:val="7DB0CD0C"/>
    <w:rsid w:val="7DDCFCCB"/>
    <w:rsid w:val="7DF322EC"/>
    <w:rsid w:val="7DF5D1E0"/>
    <w:rsid w:val="7E1C6891"/>
    <w:rsid w:val="7E7EA685"/>
    <w:rsid w:val="7E9072C0"/>
    <w:rsid w:val="7EE2CAD0"/>
    <w:rsid w:val="7EF8BE8E"/>
    <w:rsid w:val="7F3588BA"/>
    <w:rsid w:val="7F40D80C"/>
    <w:rsid w:val="7F7DA021"/>
    <w:rsid w:val="7FB0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2177"/>
  <w15:chartTrackingRefBased/>
  <w15:docId w15:val="{F22B4656-4D65-46A5-9FE4-406958CF51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B340ED7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549589d8b1c4234" /><Relationship Type="http://schemas.microsoft.com/office/2020/10/relationships/intelligence" Target="intelligence2.xml" Id="R78367e5047ce4bc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2025-05-22T15:50:23.4200770Z</dcterms:created>
  <dcterms:modified xsi:type="dcterms:W3CDTF">2025-05-24T19:41:25.2553229Z</dcterms:modified>
  <dc:creator>ARLISON GASPAR DE OLIVEIRA</dc:creator>
  <lastModifiedBy>GUSTAVO DE OLIVEIRA REGO MORAIS</lastModifiedBy>
</coreProperties>
</file>