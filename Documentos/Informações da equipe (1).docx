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B43AC" w:rsidRDefault="00384C9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sabzx9sb28kb" w:colFirst="0" w:colLast="0"/>
      <w:bookmarkEnd w:id="0"/>
      <w:r>
        <w:rPr>
          <w:b/>
          <w:color w:val="000000"/>
          <w:sz w:val="26"/>
          <w:szCs w:val="26"/>
        </w:rPr>
        <w:t>Nome da Equipe:</w:t>
      </w:r>
    </w:p>
    <w:p w14:paraId="00000002" w14:textId="77777777" w:rsidR="00AB43AC" w:rsidRDefault="00384C9D">
      <w:pPr>
        <w:spacing w:before="240" w:after="240"/>
      </w:pPr>
      <w:r>
        <w:t>(Preencher com o nome escolhido pela equipe)</w:t>
      </w:r>
    </w:p>
    <w:p w14:paraId="00000003" w14:textId="77777777" w:rsidR="00AB43AC" w:rsidRDefault="00384C9D">
      <w:pPr>
        <w:spacing w:before="240" w:after="240"/>
      </w:pPr>
      <w:r>
        <w:t>Code Tuga</w:t>
      </w:r>
    </w:p>
    <w:p w14:paraId="00000004" w14:textId="77777777" w:rsidR="00AB43AC" w:rsidRDefault="00384C9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3cgqd94l0rsy" w:colFirst="0" w:colLast="0"/>
      <w:bookmarkEnd w:id="1"/>
      <w:r>
        <w:rPr>
          <w:b/>
          <w:color w:val="000000"/>
          <w:sz w:val="26"/>
          <w:szCs w:val="26"/>
        </w:rPr>
        <w:t>Tema do Projeto:</w:t>
      </w:r>
    </w:p>
    <w:p w14:paraId="00000005" w14:textId="77777777" w:rsidR="00AB43AC" w:rsidRDefault="00384C9D">
      <w:pPr>
        <w:spacing w:before="240" w:after="240"/>
      </w:pPr>
      <w:r>
        <w:t>(Descreva de forma clara o tema escolhido para o projeto. Exemplo: "Sistema Inteligente de Consulta a Documentos via LLM - Resolução da UFMA")</w:t>
      </w:r>
    </w:p>
    <w:p w14:paraId="00000006" w14:textId="77777777" w:rsidR="00AB43AC" w:rsidRDefault="00384C9D">
      <w:r>
        <w:t>Montagem de computadores com assistência de IA</w:t>
      </w:r>
    </w:p>
    <w:p w14:paraId="00000007" w14:textId="77777777" w:rsidR="00AB43AC" w:rsidRDefault="00384C9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nb2cc3hd4q0z" w:colFirst="0" w:colLast="0"/>
      <w:bookmarkEnd w:id="2"/>
      <w:r>
        <w:rPr>
          <w:b/>
          <w:color w:val="000000"/>
          <w:sz w:val="26"/>
          <w:szCs w:val="26"/>
        </w:rPr>
        <w:t>Número de Integrantes:</w:t>
      </w:r>
    </w:p>
    <w:p w14:paraId="00000008" w14:textId="77777777" w:rsidR="00AB43AC" w:rsidRDefault="00384C9D">
      <w:pPr>
        <w:spacing w:before="240" w:after="240"/>
      </w:pPr>
      <w:r>
        <w:t>(Exemplo: 5 alunos)</w:t>
      </w:r>
    </w:p>
    <w:p w14:paraId="00000009" w14:textId="77777777" w:rsidR="00AB43AC" w:rsidRDefault="00384C9D">
      <w:r>
        <w:t>5 alunos.</w:t>
      </w:r>
    </w:p>
    <w:p w14:paraId="0000000A" w14:textId="77777777" w:rsidR="00AB43AC" w:rsidRDefault="00384C9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o1n09mbd4ss6" w:colFirst="0" w:colLast="0"/>
      <w:bookmarkEnd w:id="3"/>
      <w:r>
        <w:rPr>
          <w:b/>
          <w:color w:val="000000"/>
          <w:sz w:val="26"/>
          <w:szCs w:val="26"/>
        </w:rPr>
        <w:t>Nome dos Integrantes:</w:t>
      </w:r>
    </w:p>
    <w:p w14:paraId="0000000B" w14:textId="77777777" w:rsidR="00AB43AC" w:rsidRDefault="00384C9D">
      <w:pPr>
        <w:spacing w:before="240" w:after="240"/>
      </w:pPr>
      <w:r>
        <w:t>(Listar todos os nomes completos dos integrantes do grupo)</w:t>
      </w:r>
    </w:p>
    <w:p w14:paraId="0000000C" w14:textId="77777777" w:rsidR="00AB43AC" w:rsidRDefault="00384C9D">
      <w:r>
        <w:t>Arlison Gaspar de Oliveira, Cauã Gabriel Santos Barros, Gustavo de Oliveira Rego Morais, Italo Francisco Almeida de Oliveiras, João Pedro Miranda Sousa</w:t>
      </w:r>
    </w:p>
    <w:p w14:paraId="0000000D" w14:textId="77777777" w:rsidR="00AB43AC" w:rsidRDefault="00AB43AC"/>
    <w:p w14:paraId="0000000E" w14:textId="77777777" w:rsidR="00AB43AC" w:rsidRDefault="00384C9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60h5xyqt3oo" w:colFirst="0" w:colLast="0"/>
      <w:bookmarkEnd w:id="4"/>
      <w:r>
        <w:rPr>
          <w:b/>
          <w:color w:val="000000"/>
          <w:sz w:val="26"/>
          <w:szCs w:val="26"/>
        </w:rPr>
        <w:t>Restrições e Cenário Específico:</w:t>
      </w:r>
    </w:p>
    <w:p w14:paraId="0000000F" w14:textId="77777777" w:rsidR="00AB43AC" w:rsidRDefault="00384C9D">
      <w:pPr>
        <w:spacing w:before="240" w:after="240"/>
      </w:pPr>
      <w:r>
        <w:t>Liste as restrições técnicas, éticas, ou de escopo definidas pela equipe, e o cenário específico onde o projeto será aplicado.</w:t>
      </w:r>
      <w:r>
        <w:br/>
        <w:t xml:space="preserve"> (Exemplo: "Foco apenas na resolução da UFMA. A interface deve ser simples e amigável. Usuário cadastrado pode apenas consultar o documento.")</w:t>
      </w:r>
    </w:p>
    <w:p w14:paraId="354D0BF4" w14:textId="15E79357" w:rsidR="054C718B" w:rsidRDefault="054C718B" w:rsidP="5F3A9B67">
      <w:r w:rsidRPr="5F3A9B67">
        <w:rPr>
          <w:color w:val="000000" w:themeColor="text1"/>
        </w:rPr>
        <w:t xml:space="preserve"> A interface será simples, terá um simples chatbot</w:t>
      </w:r>
      <w:del w:id="5" w:author="Usuário Convidado" w:date="2025-06-02T15:46:00Z">
        <w:r w:rsidRPr="5F3A9B67" w:rsidDel="054C718B">
          <w:rPr>
            <w:color w:val="000000" w:themeColor="text1"/>
          </w:rPr>
          <w:delText xml:space="preserve"> </w:delText>
        </w:r>
      </w:del>
      <w:r w:rsidRPr="5F3A9B67">
        <w:rPr>
          <w:color w:val="000000" w:themeColor="text1"/>
        </w:rPr>
        <w:t xml:space="preserve"> com uso da IA como assistente que irá sugerir configurações de computadores para o usuário leigo em relação ao conhecimento de peças de computadores. Usuário logado poderá salvar </w:t>
      </w:r>
      <w:bookmarkStart w:id="6" w:name="_Int_jYJlGKIE"/>
      <w:r w:rsidRPr="5F3A9B67">
        <w:rPr>
          <w:color w:val="000000" w:themeColor="text1"/>
        </w:rPr>
        <w:t>as builds</w:t>
      </w:r>
      <w:bookmarkEnd w:id="6"/>
      <w:r w:rsidRPr="5F3A9B67">
        <w:rPr>
          <w:color w:val="000000" w:themeColor="text1"/>
        </w:rPr>
        <w:t xml:space="preserve"> feitas, todos os usuários poderão exportar a build montada para um arquivo.</w:t>
      </w:r>
    </w:p>
    <w:p w14:paraId="00000011" w14:textId="77777777" w:rsidR="00AB43AC" w:rsidRDefault="00384C9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f4drinx8kzlt" w:colFirst="0" w:colLast="0"/>
      <w:bookmarkEnd w:id="7"/>
      <w:r>
        <w:rPr>
          <w:b/>
          <w:color w:val="000000"/>
          <w:sz w:val="26"/>
          <w:szCs w:val="26"/>
        </w:rPr>
        <w:t xml:space="preserve"> Variáveis de Controle Definidas (Se já tiverem):</w:t>
      </w:r>
    </w:p>
    <w:p w14:paraId="00000012" w14:textId="77777777" w:rsidR="00AB43AC" w:rsidRDefault="00384C9D">
      <w:pPr>
        <w:spacing w:before="240" w:after="240"/>
      </w:pPr>
      <w:r>
        <w:t>Preencha as variáveis específicas que serão controladas no projeto. Exemplos:</w:t>
      </w:r>
    </w:p>
    <w:p w14:paraId="00000013" w14:textId="77777777" w:rsidR="00AB43AC" w:rsidRDefault="00384C9D">
      <w:pPr>
        <w:numPr>
          <w:ilvl w:val="0"/>
          <w:numId w:val="1"/>
        </w:numPr>
        <w:spacing w:before="240"/>
      </w:pPr>
      <w:r>
        <w:t>Fonte dos dados: (Exemplo: API externa, base de dados pública, coleta manual)</w:t>
      </w:r>
      <w:r>
        <w:br/>
      </w:r>
    </w:p>
    <w:p w14:paraId="00000014" w14:textId="77777777" w:rsidR="00AB43AC" w:rsidRDefault="00384C9D">
      <w:pPr>
        <w:numPr>
          <w:ilvl w:val="0"/>
          <w:numId w:val="1"/>
        </w:numPr>
      </w:pPr>
      <w:r>
        <w:t>Limitações de funcionalidades: (Exemplo: Não implementar funções avançadas de login)</w:t>
      </w:r>
      <w:r>
        <w:br/>
      </w:r>
    </w:p>
    <w:p w14:paraId="00000015" w14:textId="77777777" w:rsidR="00AB43AC" w:rsidRDefault="00384C9D">
      <w:pPr>
        <w:numPr>
          <w:ilvl w:val="0"/>
          <w:numId w:val="1"/>
        </w:numPr>
      </w:pPr>
      <w:r>
        <w:t>Restrições técnicas: (Exemplo: Não usar GPU, execução local)</w:t>
      </w:r>
      <w:r>
        <w:br/>
      </w:r>
    </w:p>
    <w:p w14:paraId="00000016" w14:textId="77777777" w:rsidR="00AB43AC" w:rsidRDefault="00384C9D">
      <w:pPr>
        <w:numPr>
          <w:ilvl w:val="0"/>
          <w:numId w:val="1"/>
        </w:numPr>
        <w:spacing w:after="240"/>
      </w:pPr>
      <w:r>
        <w:t>Prazo máximo para entregas: (Exemplo: 4 semanas)</w:t>
      </w:r>
      <w:r>
        <w:br/>
      </w:r>
    </w:p>
    <w:p w14:paraId="00000017" w14:textId="77777777" w:rsidR="00AB43AC" w:rsidRDefault="00384C9D">
      <w:r>
        <w:t>Usar API’s de IA de graça, possivelmente API’s de scrapping, não aplicar funções de desempenho avançados, não usar IA’s muito avançadas e as entregas será por volta de 4 semana</w:t>
      </w:r>
    </w:p>
    <w:p w14:paraId="00000018" w14:textId="77777777" w:rsidR="00AB43AC" w:rsidRDefault="00384C9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lwbybevbw3ua" w:colFirst="0" w:colLast="0"/>
      <w:bookmarkEnd w:id="8"/>
      <w:r>
        <w:rPr>
          <w:b/>
          <w:color w:val="000000"/>
          <w:sz w:val="26"/>
          <w:szCs w:val="26"/>
        </w:rPr>
        <w:t xml:space="preserve"> Critérios de Avaliação:</w:t>
      </w:r>
    </w:p>
    <w:p w14:paraId="00000019" w14:textId="77777777" w:rsidR="00AB43AC" w:rsidRDefault="00384C9D">
      <w:pPr>
        <w:spacing w:before="240" w:after="240"/>
      </w:pPr>
      <w:r>
        <w:t>Quais métricas ou critérios sua equipe utilizará para avaliar o sucesso do projeto?</w:t>
      </w:r>
      <w:r>
        <w:br/>
        <w:t xml:space="preserve"> (Exemplo: Acurácia, tempo de resposta, satisfação do usuário)</w:t>
      </w:r>
    </w:p>
    <w:p w14:paraId="0000001A" w14:textId="22AD39B4" w:rsidR="00AB43AC" w:rsidRDefault="00384C9D">
      <w:commentRangeStart w:id="9"/>
      <w:commentRangeStart w:id="10"/>
      <w:r>
        <w:t>Será com base nos comprimentos de prazos boa comunicação entre a equipe</w:t>
      </w:r>
      <w:r w:rsidR="35ADEB89">
        <w:t xml:space="preserve"> e pela satisfação do </w:t>
      </w:r>
      <w:r w:rsidR="2900C826">
        <w:t>usuário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14:paraId="0000001B" w14:textId="77777777" w:rsidR="00AB43AC" w:rsidRDefault="00384C9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t9zglp4f6wpj" w:colFirst="0" w:colLast="0"/>
      <w:bookmarkEnd w:id="11"/>
      <w:r>
        <w:rPr>
          <w:b/>
          <w:color w:val="000000"/>
          <w:sz w:val="26"/>
          <w:szCs w:val="26"/>
        </w:rPr>
        <w:t>Links de Documentos e Repositórios:</w:t>
      </w:r>
    </w:p>
    <w:p w14:paraId="0000001C" w14:textId="139D6384" w:rsidR="00AB43AC" w:rsidRDefault="00384C9D">
      <w:pPr>
        <w:spacing w:before="240" w:after="240"/>
      </w:pPr>
      <w:r>
        <w:t xml:space="preserve">Inclua links para os documentos, repositórios ou </w:t>
      </w:r>
      <w:r w:rsidR="74202435">
        <w:t>referências usadas</w:t>
      </w:r>
      <w:r>
        <w:t xml:space="preserve"> no projeto.</w:t>
      </w:r>
      <w:r>
        <w:br/>
        <w:t xml:space="preserve"> (Exemplo: Google Drive, GitHub, sites de referência)</w:t>
      </w:r>
    </w:p>
    <w:p w14:paraId="0000001D" w14:textId="77777777" w:rsidR="00AB43AC" w:rsidRDefault="00384C9D">
      <w:pPr>
        <w:spacing w:before="240" w:after="240"/>
      </w:pPr>
      <w:r>
        <w:t xml:space="preserve">GitHub: </w:t>
      </w:r>
      <w:hyperlink r:id="rId8">
        <w:r>
          <w:rPr>
            <w:color w:val="1155CC"/>
            <w:u w:val="single"/>
          </w:rPr>
          <w:t>https://github.com/gustvo-olive/PDS-Montagem-de-pc</w:t>
        </w:r>
      </w:hyperlink>
    </w:p>
    <w:p w14:paraId="0000001E" w14:textId="77777777" w:rsidR="00AB43AC" w:rsidRDefault="00AB43AC">
      <w:pPr>
        <w:spacing w:before="240" w:after="240"/>
      </w:pPr>
    </w:p>
    <w:p w14:paraId="0000001F" w14:textId="77777777" w:rsidR="00AB43AC" w:rsidRDefault="00AB43AC"/>
    <w:sectPr w:rsidR="00AB43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9" w:author="Gustavo de Oliveira Rego Morais" w:date="2025-06-02T15:16:00Z" w:initials="">
    <w:p w14:paraId="00000020" w14:textId="77777777" w:rsidR="00AB43AC" w:rsidRDefault="00384C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não seria através da satisfação do usuário essa parte?</w:t>
      </w:r>
    </w:p>
  </w:comment>
  <w:comment w:id="10" w:author="Arlison Gaspar de Oliveira" w:date="1900-01-01T00:00:00Z" w:initials="">
    <w:p w14:paraId="24BCC7D7" w14:textId="77777777" w:rsidR="006A0C10" w:rsidRDefault="006A0C10">
      <w:pPr>
        <w:pStyle w:val="CommentText"/>
      </w:pPr>
      <w:r>
        <w:rPr>
          <w:rStyle w:val="CommentReference"/>
        </w:rPr>
        <w:annotationRef/>
      </w:r>
      <w:r w:rsidRPr="0DF98BE7">
        <w:rPr>
          <w:color w:val="000000"/>
        </w:rPr>
        <w:t>Tambem</w:t>
      </w:r>
    </w:p>
    <w:p w14:paraId="00000021" w14:textId="0ECE4FD9" w:rsidR="006A0C10" w:rsidRDefault="006A0C1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20" w15:done="0"/>
  <w15:commentEx w15:paraId="000000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20" w16cid:durableId="00000020"/>
  <w16cid:commentId w16cid:paraId="00000021" w16cid:durableId="000000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YJlGKIE" int2:invalidationBookmarkName="" int2:hashCode="79OobOyOD/XSNC" int2:id="dmo7o75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81C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67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3AC"/>
    <w:rsid w:val="00384C9D"/>
    <w:rsid w:val="006A0C10"/>
    <w:rsid w:val="008E4E42"/>
    <w:rsid w:val="009D3655"/>
    <w:rsid w:val="00AB43AC"/>
    <w:rsid w:val="00D07548"/>
    <w:rsid w:val="00E26DDF"/>
    <w:rsid w:val="034901DF"/>
    <w:rsid w:val="054C718B"/>
    <w:rsid w:val="2900C826"/>
    <w:rsid w:val="35ADEB89"/>
    <w:rsid w:val="5F3A9B67"/>
    <w:rsid w:val="7029B5C2"/>
    <w:rsid w:val="7420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E6251"/>
  <w15:docId w15:val="{1A070909-C529-41B0-8327-27E19120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stvo-olive/PDS-Montagem-de-pc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20/10/relationships/intelligence" Target="intelligence2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4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Arlison Gaspar</cp:lastModifiedBy>
  <cp:revision>3</cp:revision>
  <dcterms:created xsi:type="dcterms:W3CDTF">2025-06-02T15:23:00Z</dcterms:created>
  <dcterms:modified xsi:type="dcterms:W3CDTF">2025-06-02T15:54:00Z</dcterms:modified>
</cp:coreProperties>
</file>